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2854356"/>
        <w:docPartObj>
          <w:docPartGallery w:val="Cover Pages"/>
          <w:docPartUnique/>
        </w:docPartObj>
      </w:sdtPr>
      <w:sdtEndPr/>
      <w:sdtContent>
        <w:p w14:paraId="5F03F656" w14:textId="26651BA0" w:rsidR="009607D0" w:rsidRDefault="009607D0">
          <w:r>
            <w:rPr>
              <w:noProof/>
            </w:rPr>
            <mc:AlternateContent>
              <mc:Choice Requires="wpg">
                <w:drawing>
                  <wp:anchor distT="0" distB="0" distL="114300" distR="114300" simplePos="0" relativeHeight="251658243" behindDoc="0" locked="0" layoutInCell="1" allowOverlap="1" wp14:anchorId="360E3562" wp14:editId="5A22B8E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949371"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011C80FD" wp14:editId="3D8D222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184E7EC" w14:textId="54B27B79" w:rsidR="009607D0" w:rsidRDefault="009607D0">
                                    <w:pPr>
                                      <w:pStyle w:val="NoSpacing"/>
                                      <w:jc w:val="right"/>
                                      <w:rPr>
                                        <w:color w:val="595959" w:themeColor="text1" w:themeTint="A6"/>
                                        <w:sz w:val="28"/>
                                        <w:szCs w:val="28"/>
                                      </w:rPr>
                                    </w:pPr>
                                    <w:r>
                                      <w:rPr>
                                        <w:color w:val="595959" w:themeColor="text1" w:themeTint="A6"/>
                                        <w:sz w:val="28"/>
                                        <w:szCs w:val="28"/>
                                      </w:rPr>
                                      <w:t>Guynes Daniel M (Contractor)</w:t>
                                    </w:r>
                                  </w:p>
                                </w:sdtContent>
                              </w:sdt>
                              <w:p w14:paraId="62C204C0" w14:textId="4E264D7A" w:rsidR="009607D0" w:rsidRDefault="00BC5C96">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9A60A5895C740309211759C5B895401"/>
                                    </w:placeholder>
                                    <w:dataBinding w:prefixMappings="xmlns:ns0='http://schemas.microsoft.com/office/2006/coverPageProps' " w:xpath="/ns0:CoverPageProperties[1]/ns0:CompanyEmail[1]" w:storeItemID="{55AF091B-3C7A-41E3-B477-F2FDAA23CFDA}"/>
                                    <w:text/>
                                  </w:sdtPr>
                                  <w:sdtContent>
                                    <w:ins w:id="0" w:author="Guynes Daniel M (Contractor)" w:date="2025-02-25T11:45:00Z">
                                      <w:r w:rsidRPr="00BC5C96">
                                        <w:rPr>
                                          <w:color w:val="595959" w:themeColor="text1" w:themeTint="A6"/>
                                          <w:sz w:val="18"/>
                                          <w:szCs w:val="18"/>
                                        </w:rPr>
                                        <w:t>daniel.m.guynes@irs.gov</w:t>
                                      </w:r>
                                    </w:ins>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11C80FD" id="_x0000_t202" coordsize="21600,21600" o:spt="202" path="m,l,21600r21600,l21600,xe">
                    <v:stroke joinstyle="miter"/>
                    <v:path gradientshapeok="t" o:connecttype="rect"/>
                  </v:shapetype>
                  <v:shape id="Text Box 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184E7EC" w14:textId="54B27B79" w:rsidR="009607D0" w:rsidRDefault="009607D0">
                              <w:pPr>
                                <w:pStyle w:val="NoSpacing"/>
                                <w:jc w:val="right"/>
                                <w:rPr>
                                  <w:color w:val="595959" w:themeColor="text1" w:themeTint="A6"/>
                                  <w:sz w:val="28"/>
                                  <w:szCs w:val="28"/>
                                </w:rPr>
                              </w:pPr>
                              <w:r>
                                <w:rPr>
                                  <w:color w:val="595959" w:themeColor="text1" w:themeTint="A6"/>
                                  <w:sz w:val="28"/>
                                  <w:szCs w:val="28"/>
                                </w:rPr>
                                <w:t>Guynes Daniel M (Contractor)</w:t>
                              </w:r>
                            </w:p>
                          </w:sdtContent>
                        </w:sdt>
                        <w:p w14:paraId="62C204C0" w14:textId="4E264D7A" w:rsidR="009607D0" w:rsidRDefault="00BC5C96">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9A60A5895C740309211759C5B895401"/>
                              </w:placeholder>
                              <w:dataBinding w:prefixMappings="xmlns:ns0='http://schemas.microsoft.com/office/2006/coverPageProps' " w:xpath="/ns0:CoverPageProperties[1]/ns0:CompanyEmail[1]" w:storeItemID="{55AF091B-3C7A-41E3-B477-F2FDAA23CFDA}"/>
                              <w:text/>
                            </w:sdtPr>
                            <w:sdtContent>
                              <w:ins w:id="1" w:author="Guynes Daniel M (Contractor)" w:date="2025-02-25T11:45:00Z">
                                <w:r w:rsidRPr="00BC5C96">
                                  <w:rPr>
                                    <w:color w:val="595959" w:themeColor="text1" w:themeTint="A6"/>
                                    <w:sz w:val="18"/>
                                    <w:szCs w:val="18"/>
                                  </w:rPr>
                                  <w:t>daniel.m.guynes@irs.gov</w:t>
                                </w:r>
                              </w:ins>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6A65285C" wp14:editId="45CA3B1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CA445" w14:textId="77777777" w:rsidR="009607D0" w:rsidRDefault="009607D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336DBFC" w14:textId="31C67C0F" w:rsidR="009607D0" w:rsidRDefault="00B40721">
                                    <w:pPr>
                                      <w:pStyle w:val="NoSpacing"/>
                                      <w:jc w:val="right"/>
                                      <w:rPr>
                                        <w:color w:val="595959" w:themeColor="text1" w:themeTint="A6"/>
                                        <w:sz w:val="20"/>
                                        <w:szCs w:val="20"/>
                                      </w:rPr>
                                    </w:pPr>
                                    <w:r>
                                      <w:rPr>
                                        <w:color w:val="595959" w:themeColor="text1" w:themeTint="A6"/>
                                        <w:sz w:val="20"/>
                                        <w:szCs w:val="20"/>
                                      </w:rPr>
                                      <w:t xml:space="preserve">This document provides the defined governance template required for all solutions in the IRS Power Platform tenant </w:t>
                                    </w:r>
                                    <w:r w:rsidR="002B7756">
                                      <w:rPr>
                                        <w:color w:val="595959" w:themeColor="text1" w:themeTint="A6"/>
                                        <w:sz w:val="20"/>
                                        <w:szCs w:val="20"/>
                                      </w:rPr>
                                      <w:t>that serve a production quality service.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A65285C" id="Text Box 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CFCA445" w14:textId="77777777" w:rsidR="009607D0" w:rsidRDefault="009607D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336DBFC" w14:textId="31C67C0F" w:rsidR="009607D0" w:rsidRDefault="00B40721">
                              <w:pPr>
                                <w:pStyle w:val="NoSpacing"/>
                                <w:jc w:val="right"/>
                                <w:rPr>
                                  <w:color w:val="595959" w:themeColor="text1" w:themeTint="A6"/>
                                  <w:sz w:val="20"/>
                                  <w:szCs w:val="20"/>
                                </w:rPr>
                              </w:pPr>
                              <w:r>
                                <w:rPr>
                                  <w:color w:val="595959" w:themeColor="text1" w:themeTint="A6"/>
                                  <w:sz w:val="20"/>
                                  <w:szCs w:val="20"/>
                                </w:rPr>
                                <w:t xml:space="preserve">This document provides the defined governance template required for all solutions in the IRS Power Platform tenant </w:t>
                              </w:r>
                              <w:r w:rsidR="002B7756">
                                <w:rPr>
                                  <w:color w:val="595959" w:themeColor="text1" w:themeTint="A6"/>
                                  <w:sz w:val="20"/>
                                  <w:szCs w:val="20"/>
                                </w:rPr>
                                <w:t>that serve a production quality service.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7A48FFB8" wp14:editId="5D87426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6B53A" w14:textId="6C674284" w:rsidR="009607D0" w:rsidRDefault="00BC5C9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07D0">
                                      <w:rPr>
                                        <w:caps/>
                                        <w:color w:val="4472C4" w:themeColor="accent1"/>
                                        <w:sz w:val="64"/>
                                        <w:szCs w:val="64"/>
                                      </w:rPr>
                                      <w:t xml:space="preserve">power platform </w:t>
                                    </w:r>
                                    <w:r w:rsidR="00BF50B8">
                                      <w:rPr>
                                        <w:caps/>
                                        <w:color w:val="4472C4" w:themeColor="accent1"/>
                                        <w:sz w:val="64"/>
                                        <w:szCs w:val="64"/>
                                      </w:rPr>
                                      <w:t>Solution Design Template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1633C7A" w14:textId="01ECE63B" w:rsidR="009607D0" w:rsidRDefault="009607D0">
                                    <w:pPr>
                                      <w:jc w:val="right"/>
                                      <w:rPr>
                                        <w:smallCaps/>
                                        <w:color w:val="404040" w:themeColor="text1" w:themeTint="BF"/>
                                        <w:sz w:val="36"/>
                                        <w:szCs w:val="36"/>
                                      </w:rPr>
                                    </w:pPr>
                                    <w:r>
                                      <w:rPr>
                                        <w:color w:val="404040" w:themeColor="text1" w:themeTint="BF"/>
                                        <w:sz w:val="36"/>
                                        <w:szCs w:val="36"/>
                                      </w:rPr>
                                      <w:t xml:space="preserve">IRS </w:t>
                                    </w:r>
                                    <w:r w:rsidR="00BF50B8">
                                      <w:rPr>
                                        <w:color w:val="404040" w:themeColor="text1" w:themeTint="BF"/>
                                        <w:sz w:val="36"/>
                                        <w:szCs w:val="36"/>
                                      </w:rPr>
                                      <w:t xml:space="preserve">Power Platform Solution </w:t>
                                    </w:r>
                                    <w:r w:rsidR="00B40721">
                                      <w:rPr>
                                        <w:color w:val="404040" w:themeColor="text1" w:themeTint="BF"/>
                                        <w:sz w:val="36"/>
                                        <w:szCs w:val="36"/>
                                      </w:rPr>
                                      <w:t>Governance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A48FFB8" id="Text Box 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906B53A" w14:textId="6C674284" w:rsidR="009607D0" w:rsidRDefault="00BC5C9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07D0">
                                <w:rPr>
                                  <w:caps/>
                                  <w:color w:val="4472C4" w:themeColor="accent1"/>
                                  <w:sz w:val="64"/>
                                  <w:szCs w:val="64"/>
                                </w:rPr>
                                <w:t xml:space="preserve">power platform </w:t>
                              </w:r>
                              <w:r w:rsidR="00BF50B8">
                                <w:rPr>
                                  <w:caps/>
                                  <w:color w:val="4472C4" w:themeColor="accent1"/>
                                  <w:sz w:val="64"/>
                                  <w:szCs w:val="64"/>
                                </w:rPr>
                                <w:t>Solution Design Template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1633C7A" w14:textId="01ECE63B" w:rsidR="009607D0" w:rsidRDefault="009607D0">
                              <w:pPr>
                                <w:jc w:val="right"/>
                                <w:rPr>
                                  <w:smallCaps/>
                                  <w:color w:val="404040" w:themeColor="text1" w:themeTint="BF"/>
                                  <w:sz w:val="36"/>
                                  <w:szCs w:val="36"/>
                                </w:rPr>
                              </w:pPr>
                              <w:r>
                                <w:rPr>
                                  <w:color w:val="404040" w:themeColor="text1" w:themeTint="BF"/>
                                  <w:sz w:val="36"/>
                                  <w:szCs w:val="36"/>
                                </w:rPr>
                                <w:t xml:space="preserve">IRS </w:t>
                              </w:r>
                              <w:r w:rsidR="00BF50B8">
                                <w:rPr>
                                  <w:color w:val="404040" w:themeColor="text1" w:themeTint="BF"/>
                                  <w:sz w:val="36"/>
                                  <w:szCs w:val="36"/>
                                </w:rPr>
                                <w:t xml:space="preserve">Power Platform Solution </w:t>
                              </w:r>
                              <w:r w:rsidR="00B40721">
                                <w:rPr>
                                  <w:color w:val="404040" w:themeColor="text1" w:themeTint="BF"/>
                                  <w:sz w:val="36"/>
                                  <w:szCs w:val="36"/>
                                </w:rPr>
                                <w:t>Governance</w:t>
                              </w:r>
                            </w:p>
                          </w:sdtContent>
                        </w:sdt>
                      </w:txbxContent>
                    </v:textbox>
                    <w10:wrap type="square" anchorx="page" anchory="page"/>
                  </v:shape>
                </w:pict>
              </mc:Fallback>
            </mc:AlternateContent>
          </w:r>
        </w:p>
        <w:p w14:paraId="2702D171" w14:textId="290B86B2" w:rsidR="009607D0" w:rsidRDefault="009607D0">
          <w:pPr>
            <w:rPr>
              <w:rFonts w:asciiTheme="majorHAnsi" w:eastAsiaTheme="majorEastAsia" w:hAnsiTheme="majorHAnsi" w:cstheme="majorBidi"/>
              <w:spacing w:val="-10"/>
              <w:kern w:val="28"/>
              <w:sz w:val="56"/>
              <w:szCs w:val="56"/>
            </w:rPr>
          </w:pPr>
          <w:r>
            <w:br w:type="page"/>
          </w:r>
        </w:p>
      </w:sdtContent>
    </w:sdt>
    <w:bookmarkStart w:id="2" w:name="_Toc191376233" w:displacedByCustomXml="next"/>
    <w:sdt>
      <w:sdtPr>
        <w:rPr>
          <w:rFonts w:asciiTheme="minorHAnsi" w:eastAsiaTheme="minorHAnsi" w:hAnsiTheme="minorHAnsi" w:cstheme="minorBidi"/>
          <w:color w:val="auto"/>
          <w:sz w:val="22"/>
          <w:szCs w:val="22"/>
        </w:rPr>
        <w:id w:val="2118095941"/>
        <w:docPartObj>
          <w:docPartGallery w:val="Table of Contents"/>
          <w:docPartUnique/>
        </w:docPartObj>
      </w:sdtPr>
      <w:sdtEndPr>
        <w:rPr>
          <w:b/>
          <w:bCs/>
          <w:noProof/>
        </w:rPr>
      </w:sdtEndPr>
      <w:sdtContent>
        <w:p w14:paraId="31455050" w14:textId="49724077" w:rsidR="00081C1B" w:rsidRDefault="00081C1B" w:rsidP="00081C1B">
          <w:pPr>
            <w:pStyle w:val="Heading1"/>
          </w:pPr>
          <w:r>
            <w:t>Table of Contents</w:t>
          </w:r>
          <w:bookmarkEnd w:id="2"/>
        </w:p>
        <w:p w14:paraId="7D628BB2" w14:textId="6CF40D72" w:rsidR="00924E7A" w:rsidRDefault="00081C1B">
          <w:pPr>
            <w:pStyle w:val="TOC1"/>
            <w:tabs>
              <w:tab w:val="right" w:leader="dot" w:pos="10790"/>
            </w:tabs>
            <w:rPr>
              <w:ins w:id="3" w:author="Guynes Daniel M (Contractor)" w:date="2025-02-25T11:43:00Z"/>
              <w:rFonts w:eastAsiaTheme="minorEastAsia"/>
              <w:noProof/>
              <w:sz w:val="24"/>
              <w:szCs w:val="24"/>
            </w:rPr>
          </w:pPr>
          <w:r>
            <w:fldChar w:fldCharType="begin"/>
          </w:r>
          <w:r>
            <w:instrText xml:space="preserve"> TOC \o "1-3" \h \z \u </w:instrText>
          </w:r>
          <w:r>
            <w:fldChar w:fldCharType="separate"/>
          </w:r>
          <w:ins w:id="4" w:author="Guynes Daniel M (Contractor)" w:date="2025-02-25T11:43:00Z">
            <w:r w:rsidR="00924E7A" w:rsidRPr="00F949AB">
              <w:rPr>
                <w:rStyle w:val="Hyperlink"/>
                <w:noProof/>
              </w:rPr>
              <w:fldChar w:fldCharType="begin"/>
            </w:r>
            <w:r w:rsidR="00924E7A" w:rsidRPr="00F949AB">
              <w:rPr>
                <w:rStyle w:val="Hyperlink"/>
                <w:noProof/>
              </w:rPr>
              <w:instrText xml:space="preserve"> </w:instrText>
            </w:r>
            <w:r w:rsidR="00924E7A">
              <w:rPr>
                <w:noProof/>
              </w:rPr>
              <w:instrText>HYPERLINK \l "_Toc191376233"</w:instrText>
            </w:r>
            <w:r w:rsidR="00924E7A" w:rsidRPr="00F949AB">
              <w:rPr>
                <w:rStyle w:val="Hyperlink"/>
                <w:noProof/>
              </w:rPr>
              <w:instrText xml:space="preserve"> </w:instrText>
            </w:r>
            <w:r w:rsidR="00924E7A" w:rsidRPr="00F949AB">
              <w:rPr>
                <w:rStyle w:val="Hyperlink"/>
                <w:noProof/>
              </w:rPr>
            </w:r>
            <w:r w:rsidR="00924E7A" w:rsidRPr="00F949AB">
              <w:rPr>
                <w:rStyle w:val="Hyperlink"/>
                <w:noProof/>
              </w:rPr>
              <w:fldChar w:fldCharType="separate"/>
            </w:r>
            <w:r w:rsidR="00924E7A" w:rsidRPr="00F949AB">
              <w:rPr>
                <w:rStyle w:val="Hyperlink"/>
                <w:noProof/>
              </w:rPr>
              <w:t>Table of Contents</w:t>
            </w:r>
            <w:r w:rsidR="00924E7A">
              <w:rPr>
                <w:noProof/>
                <w:webHidden/>
              </w:rPr>
              <w:tab/>
            </w:r>
            <w:r w:rsidR="00924E7A">
              <w:rPr>
                <w:noProof/>
                <w:webHidden/>
              </w:rPr>
              <w:fldChar w:fldCharType="begin"/>
            </w:r>
            <w:r w:rsidR="00924E7A">
              <w:rPr>
                <w:noProof/>
                <w:webHidden/>
              </w:rPr>
              <w:instrText xml:space="preserve"> PAGEREF _Toc191376233 \h </w:instrText>
            </w:r>
          </w:ins>
          <w:r w:rsidR="00924E7A">
            <w:rPr>
              <w:noProof/>
              <w:webHidden/>
            </w:rPr>
          </w:r>
          <w:r w:rsidR="00924E7A">
            <w:rPr>
              <w:noProof/>
              <w:webHidden/>
            </w:rPr>
            <w:fldChar w:fldCharType="separate"/>
          </w:r>
          <w:ins w:id="5" w:author="Guynes Daniel M (Contractor)" w:date="2025-02-25T11:43:00Z">
            <w:r w:rsidR="00924E7A">
              <w:rPr>
                <w:noProof/>
                <w:webHidden/>
              </w:rPr>
              <w:t>1</w:t>
            </w:r>
            <w:r w:rsidR="00924E7A">
              <w:rPr>
                <w:noProof/>
                <w:webHidden/>
              </w:rPr>
              <w:fldChar w:fldCharType="end"/>
            </w:r>
            <w:r w:rsidR="00924E7A" w:rsidRPr="00F949AB">
              <w:rPr>
                <w:rStyle w:val="Hyperlink"/>
                <w:noProof/>
              </w:rPr>
              <w:fldChar w:fldCharType="end"/>
            </w:r>
          </w:ins>
        </w:p>
        <w:p w14:paraId="48962AF8" w14:textId="71BA06FC" w:rsidR="00924E7A" w:rsidRDefault="00924E7A">
          <w:pPr>
            <w:pStyle w:val="TOC1"/>
            <w:tabs>
              <w:tab w:val="right" w:leader="dot" w:pos="10790"/>
            </w:tabs>
            <w:rPr>
              <w:ins w:id="6" w:author="Guynes Daniel M (Contractor)" w:date="2025-02-25T11:43:00Z"/>
              <w:rFonts w:eastAsiaTheme="minorEastAsia"/>
              <w:noProof/>
              <w:sz w:val="24"/>
              <w:szCs w:val="24"/>
            </w:rPr>
          </w:pPr>
          <w:ins w:id="7" w:author="Guynes Daniel M (Contractor)" w:date="2025-02-25T11:43:00Z">
            <w:r w:rsidRPr="00F949AB">
              <w:rPr>
                <w:rStyle w:val="Hyperlink"/>
                <w:noProof/>
              </w:rPr>
              <w:fldChar w:fldCharType="begin"/>
            </w:r>
            <w:r w:rsidRPr="00F949AB">
              <w:rPr>
                <w:rStyle w:val="Hyperlink"/>
                <w:noProof/>
              </w:rPr>
              <w:instrText xml:space="preserve"> </w:instrText>
            </w:r>
            <w:r>
              <w:rPr>
                <w:noProof/>
              </w:rPr>
              <w:instrText>HYPERLINK \l "_Toc191376234"</w:instrText>
            </w:r>
            <w:r w:rsidRPr="00F949AB">
              <w:rPr>
                <w:rStyle w:val="Hyperlink"/>
                <w:noProof/>
              </w:rPr>
              <w:instrText xml:space="preserve"> </w:instrText>
            </w:r>
            <w:r w:rsidRPr="00F949AB">
              <w:rPr>
                <w:rStyle w:val="Hyperlink"/>
                <w:noProof/>
              </w:rPr>
            </w:r>
            <w:r w:rsidRPr="00F949AB">
              <w:rPr>
                <w:rStyle w:val="Hyperlink"/>
                <w:noProof/>
              </w:rPr>
              <w:fldChar w:fldCharType="separate"/>
            </w:r>
            <w:r w:rsidRPr="00F949AB">
              <w:rPr>
                <w:rStyle w:val="Hyperlink"/>
                <w:noProof/>
              </w:rPr>
              <w:t>Table of Tables</w:t>
            </w:r>
            <w:r>
              <w:rPr>
                <w:noProof/>
                <w:webHidden/>
              </w:rPr>
              <w:tab/>
            </w:r>
            <w:r>
              <w:rPr>
                <w:noProof/>
                <w:webHidden/>
              </w:rPr>
              <w:fldChar w:fldCharType="begin"/>
            </w:r>
            <w:r>
              <w:rPr>
                <w:noProof/>
                <w:webHidden/>
              </w:rPr>
              <w:instrText xml:space="preserve"> PAGEREF _Toc191376234 \h </w:instrText>
            </w:r>
          </w:ins>
          <w:r>
            <w:rPr>
              <w:noProof/>
              <w:webHidden/>
            </w:rPr>
          </w:r>
          <w:r>
            <w:rPr>
              <w:noProof/>
              <w:webHidden/>
            </w:rPr>
            <w:fldChar w:fldCharType="separate"/>
          </w:r>
          <w:ins w:id="8" w:author="Guynes Daniel M (Contractor)" w:date="2025-02-25T11:43:00Z">
            <w:r>
              <w:rPr>
                <w:noProof/>
                <w:webHidden/>
              </w:rPr>
              <w:t>2</w:t>
            </w:r>
            <w:r>
              <w:rPr>
                <w:noProof/>
                <w:webHidden/>
              </w:rPr>
              <w:fldChar w:fldCharType="end"/>
            </w:r>
            <w:r w:rsidRPr="00F949AB">
              <w:rPr>
                <w:rStyle w:val="Hyperlink"/>
                <w:noProof/>
              </w:rPr>
              <w:fldChar w:fldCharType="end"/>
            </w:r>
          </w:ins>
        </w:p>
        <w:p w14:paraId="43FB36F2" w14:textId="6D85C263" w:rsidR="00924E7A" w:rsidRDefault="00924E7A">
          <w:pPr>
            <w:pStyle w:val="TOC1"/>
            <w:tabs>
              <w:tab w:val="right" w:leader="dot" w:pos="10790"/>
            </w:tabs>
            <w:rPr>
              <w:ins w:id="9" w:author="Guynes Daniel M (Contractor)" w:date="2025-02-25T11:43:00Z"/>
              <w:rFonts w:eastAsiaTheme="minorEastAsia"/>
              <w:noProof/>
              <w:sz w:val="24"/>
              <w:szCs w:val="24"/>
            </w:rPr>
          </w:pPr>
          <w:ins w:id="10" w:author="Guynes Daniel M (Contractor)" w:date="2025-02-25T11:43:00Z">
            <w:r w:rsidRPr="00F949AB">
              <w:rPr>
                <w:rStyle w:val="Hyperlink"/>
                <w:noProof/>
              </w:rPr>
              <w:fldChar w:fldCharType="begin"/>
            </w:r>
            <w:r w:rsidRPr="00F949AB">
              <w:rPr>
                <w:rStyle w:val="Hyperlink"/>
                <w:noProof/>
              </w:rPr>
              <w:instrText xml:space="preserve"> </w:instrText>
            </w:r>
            <w:r>
              <w:rPr>
                <w:noProof/>
              </w:rPr>
              <w:instrText>HYPERLINK \l "_Toc191376235"</w:instrText>
            </w:r>
            <w:r w:rsidRPr="00F949AB">
              <w:rPr>
                <w:rStyle w:val="Hyperlink"/>
                <w:noProof/>
              </w:rPr>
              <w:instrText xml:space="preserve"> </w:instrText>
            </w:r>
            <w:r w:rsidRPr="00F949AB">
              <w:rPr>
                <w:rStyle w:val="Hyperlink"/>
                <w:noProof/>
              </w:rPr>
            </w:r>
            <w:r w:rsidRPr="00F949AB">
              <w:rPr>
                <w:rStyle w:val="Hyperlink"/>
                <w:noProof/>
              </w:rPr>
              <w:fldChar w:fldCharType="separate"/>
            </w:r>
            <w:r w:rsidRPr="00F949AB">
              <w:rPr>
                <w:rStyle w:val="Hyperlink"/>
                <w:noProof/>
              </w:rPr>
              <w:t>Table of Figures</w:t>
            </w:r>
            <w:r>
              <w:rPr>
                <w:noProof/>
                <w:webHidden/>
              </w:rPr>
              <w:tab/>
            </w:r>
            <w:r>
              <w:rPr>
                <w:noProof/>
                <w:webHidden/>
              </w:rPr>
              <w:fldChar w:fldCharType="begin"/>
            </w:r>
            <w:r>
              <w:rPr>
                <w:noProof/>
                <w:webHidden/>
              </w:rPr>
              <w:instrText xml:space="preserve"> PAGEREF _Toc191376235 \h </w:instrText>
            </w:r>
          </w:ins>
          <w:r>
            <w:rPr>
              <w:noProof/>
              <w:webHidden/>
            </w:rPr>
          </w:r>
          <w:r>
            <w:rPr>
              <w:noProof/>
              <w:webHidden/>
            </w:rPr>
            <w:fldChar w:fldCharType="separate"/>
          </w:r>
          <w:ins w:id="11" w:author="Guynes Daniel M (Contractor)" w:date="2025-02-25T11:43:00Z">
            <w:r>
              <w:rPr>
                <w:noProof/>
                <w:webHidden/>
              </w:rPr>
              <w:t>2</w:t>
            </w:r>
            <w:r>
              <w:rPr>
                <w:noProof/>
                <w:webHidden/>
              </w:rPr>
              <w:fldChar w:fldCharType="end"/>
            </w:r>
            <w:r w:rsidRPr="00F949AB">
              <w:rPr>
                <w:rStyle w:val="Hyperlink"/>
                <w:noProof/>
              </w:rPr>
              <w:fldChar w:fldCharType="end"/>
            </w:r>
          </w:ins>
        </w:p>
        <w:p w14:paraId="1777CD5D" w14:textId="587575FF" w:rsidR="00924E7A" w:rsidRDefault="00924E7A">
          <w:pPr>
            <w:pStyle w:val="TOC1"/>
            <w:tabs>
              <w:tab w:val="right" w:leader="dot" w:pos="10790"/>
            </w:tabs>
            <w:rPr>
              <w:ins w:id="12" w:author="Guynes Daniel M (Contractor)" w:date="2025-02-25T11:43:00Z"/>
              <w:rFonts w:eastAsiaTheme="minorEastAsia"/>
              <w:noProof/>
              <w:sz w:val="24"/>
              <w:szCs w:val="24"/>
            </w:rPr>
          </w:pPr>
          <w:ins w:id="13" w:author="Guynes Daniel M (Contractor)" w:date="2025-02-25T11:43:00Z">
            <w:r w:rsidRPr="00F949AB">
              <w:rPr>
                <w:rStyle w:val="Hyperlink"/>
                <w:noProof/>
              </w:rPr>
              <w:fldChar w:fldCharType="begin"/>
            </w:r>
            <w:r w:rsidRPr="00F949AB">
              <w:rPr>
                <w:rStyle w:val="Hyperlink"/>
                <w:noProof/>
              </w:rPr>
              <w:instrText xml:space="preserve"> </w:instrText>
            </w:r>
            <w:r>
              <w:rPr>
                <w:noProof/>
              </w:rPr>
              <w:instrText>HYPERLINK \l "_Toc191376236"</w:instrText>
            </w:r>
            <w:r w:rsidRPr="00F949AB">
              <w:rPr>
                <w:rStyle w:val="Hyperlink"/>
                <w:noProof/>
              </w:rPr>
              <w:instrText xml:space="preserve"> </w:instrText>
            </w:r>
            <w:r w:rsidRPr="00F949AB">
              <w:rPr>
                <w:rStyle w:val="Hyperlink"/>
                <w:noProof/>
              </w:rPr>
            </w:r>
            <w:r w:rsidRPr="00F949AB">
              <w:rPr>
                <w:rStyle w:val="Hyperlink"/>
                <w:noProof/>
              </w:rPr>
              <w:fldChar w:fldCharType="separate"/>
            </w:r>
            <w:r w:rsidRPr="00F949AB">
              <w:rPr>
                <w:rStyle w:val="Hyperlink"/>
                <w:noProof/>
              </w:rPr>
              <w:t>Document Revision History</w:t>
            </w:r>
            <w:r>
              <w:rPr>
                <w:noProof/>
                <w:webHidden/>
              </w:rPr>
              <w:tab/>
            </w:r>
            <w:r>
              <w:rPr>
                <w:noProof/>
                <w:webHidden/>
              </w:rPr>
              <w:fldChar w:fldCharType="begin"/>
            </w:r>
            <w:r>
              <w:rPr>
                <w:noProof/>
                <w:webHidden/>
              </w:rPr>
              <w:instrText xml:space="preserve"> PAGEREF _Toc191376236 \h </w:instrText>
            </w:r>
          </w:ins>
          <w:r>
            <w:rPr>
              <w:noProof/>
              <w:webHidden/>
            </w:rPr>
          </w:r>
          <w:r>
            <w:rPr>
              <w:noProof/>
              <w:webHidden/>
            </w:rPr>
            <w:fldChar w:fldCharType="separate"/>
          </w:r>
          <w:ins w:id="14" w:author="Guynes Daniel M (Contractor)" w:date="2025-02-25T11:43:00Z">
            <w:r>
              <w:rPr>
                <w:noProof/>
                <w:webHidden/>
              </w:rPr>
              <w:t>3</w:t>
            </w:r>
            <w:r>
              <w:rPr>
                <w:noProof/>
                <w:webHidden/>
              </w:rPr>
              <w:fldChar w:fldCharType="end"/>
            </w:r>
            <w:r w:rsidRPr="00F949AB">
              <w:rPr>
                <w:rStyle w:val="Hyperlink"/>
                <w:noProof/>
              </w:rPr>
              <w:fldChar w:fldCharType="end"/>
            </w:r>
          </w:ins>
        </w:p>
        <w:p w14:paraId="6A0E2E64" w14:textId="3A790D24" w:rsidR="00924E7A" w:rsidRDefault="00924E7A">
          <w:pPr>
            <w:pStyle w:val="TOC1"/>
            <w:tabs>
              <w:tab w:val="right" w:leader="dot" w:pos="10790"/>
            </w:tabs>
            <w:rPr>
              <w:ins w:id="15" w:author="Guynes Daniel M (Contractor)" w:date="2025-02-25T11:43:00Z"/>
              <w:rFonts w:eastAsiaTheme="minorEastAsia"/>
              <w:noProof/>
              <w:sz w:val="24"/>
              <w:szCs w:val="24"/>
            </w:rPr>
          </w:pPr>
          <w:ins w:id="16" w:author="Guynes Daniel M (Contractor)" w:date="2025-02-25T11:43:00Z">
            <w:r w:rsidRPr="00F949AB">
              <w:rPr>
                <w:rStyle w:val="Hyperlink"/>
                <w:noProof/>
              </w:rPr>
              <w:fldChar w:fldCharType="begin"/>
            </w:r>
            <w:r w:rsidRPr="00F949AB">
              <w:rPr>
                <w:rStyle w:val="Hyperlink"/>
                <w:noProof/>
              </w:rPr>
              <w:instrText xml:space="preserve"> </w:instrText>
            </w:r>
            <w:r>
              <w:rPr>
                <w:noProof/>
              </w:rPr>
              <w:instrText>HYPERLINK \l "_Toc191376237"</w:instrText>
            </w:r>
            <w:r w:rsidRPr="00F949AB">
              <w:rPr>
                <w:rStyle w:val="Hyperlink"/>
                <w:noProof/>
              </w:rPr>
              <w:instrText xml:space="preserve"> </w:instrText>
            </w:r>
            <w:r w:rsidRPr="00F949AB">
              <w:rPr>
                <w:rStyle w:val="Hyperlink"/>
                <w:noProof/>
              </w:rPr>
            </w:r>
            <w:r w:rsidRPr="00F949AB">
              <w:rPr>
                <w:rStyle w:val="Hyperlink"/>
                <w:noProof/>
              </w:rPr>
              <w:fldChar w:fldCharType="separate"/>
            </w:r>
            <w:r w:rsidRPr="00F949AB">
              <w:rPr>
                <w:rStyle w:val="Hyperlink"/>
                <w:noProof/>
              </w:rPr>
              <w:t>Purpose</w:t>
            </w:r>
            <w:r>
              <w:rPr>
                <w:noProof/>
                <w:webHidden/>
              </w:rPr>
              <w:tab/>
            </w:r>
            <w:r>
              <w:rPr>
                <w:noProof/>
                <w:webHidden/>
              </w:rPr>
              <w:fldChar w:fldCharType="begin"/>
            </w:r>
            <w:r>
              <w:rPr>
                <w:noProof/>
                <w:webHidden/>
              </w:rPr>
              <w:instrText xml:space="preserve"> PAGEREF _Toc191376237 \h </w:instrText>
            </w:r>
          </w:ins>
          <w:r>
            <w:rPr>
              <w:noProof/>
              <w:webHidden/>
            </w:rPr>
          </w:r>
          <w:r>
            <w:rPr>
              <w:noProof/>
              <w:webHidden/>
            </w:rPr>
            <w:fldChar w:fldCharType="separate"/>
          </w:r>
          <w:ins w:id="17" w:author="Guynes Daniel M (Contractor)" w:date="2025-02-25T11:43:00Z">
            <w:r>
              <w:rPr>
                <w:noProof/>
                <w:webHidden/>
              </w:rPr>
              <w:t>4</w:t>
            </w:r>
            <w:r>
              <w:rPr>
                <w:noProof/>
                <w:webHidden/>
              </w:rPr>
              <w:fldChar w:fldCharType="end"/>
            </w:r>
            <w:r w:rsidRPr="00F949AB">
              <w:rPr>
                <w:rStyle w:val="Hyperlink"/>
                <w:noProof/>
              </w:rPr>
              <w:fldChar w:fldCharType="end"/>
            </w:r>
          </w:ins>
        </w:p>
        <w:p w14:paraId="3D16A8B7" w14:textId="567A11AD" w:rsidR="00924E7A" w:rsidRDefault="00924E7A">
          <w:pPr>
            <w:pStyle w:val="TOC1"/>
            <w:tabs>
              <w:tab w:val="right" w:leader="dot" w:pos="10790"/>
            </w:tabs>
            <w:rPr>
              <w:ins w:id="18" w:author="Guynes Daniel M (Contractor)" w:date="2025-02-25T11:43:00Z"/>
              <w:rFonts w:eastAsiaTheme="minorEastAsia"/>
              <w:noProof/>
              <w:sz w:val="24"/>
              <w:szCs w:val="24"/>
            </w:rPr>
          </w:pPr>
          <w:ins w:id="19" w:author="Guynes Daniel M (Contractor)" w:date="2025-02-25T11:43:00Z">
            <w:r w:rsidRPr="00F949AB">
              <w:rPr>
                <w:rStyle w:val="Hyperlink"/>
                <w:noProof/>
              </w:rPr>
              <w:fldChar w:fldCharType="begin"/>
            </w:r>
            <w:r w:rsidRPr="00F949AB">
              <w:rPr>
                <w:rStyle w:val="Hyperlink"/>
                <w:noProof/>
              </w:rPr>
              <w:instrText xml:space="preserve"> </w:instrText>
            </w:r>
            <w:r>
              <w:rPr>
                <w:noProof/>
              </w:rPr>
              <w:instrText>HYPERLINK \l "_Toc191376238"</w:instrText>
            </w:r>
            <w:r w:rsidRPr="00F949AB">
              <w:rPr>
                <w:rStyle w:val="Hyperlink"/>
                <w:noProof/>
              </w:rPr>
              <w:instrText xml:space="preserve"> </w:instrText>
            </w:r>
            <w:r w:rsidRPr="00F949AB">
              <w:rPr>
                <w:rStyle w:val="Hyperlink"/>
                <w:noProof/>
              </w:rPr>
            </w:r>
            <w:r w:rsidRPr="00F949AB">
              <w:rPr>
                <w:rStyle w:val="Hyperlink"/>
                <w:noProof/>
              </w:rPr>
              <w:fldChar w:fldCharType="separate"/>
            </w:r>
            <w:r w:rsidRPr="00F949AB">
              <w:rPr>
                <w:rStyle w:val="Hyperlink"/>
                <w:noProof/>
              </w:rPr>
              <w:t>Information</w:t>
            </w:r>
            <w:r>
              <w:rPr>
                <w:noProof/>
                <w:webHidden/>
              </w:rPr>
              <w:tab/>
            </w:r>
            <w:r>
              <w:rPr>
                <w:noProof/>
                <w:webHidden/>
              </w:rPr>
              <w:fldChar w:fldCharType="begin"/>
            </w:r>
            <w:r>
              <w:rPr>
                <w:noProof/>
                <w:webHidden/>
              </w:rPr>
              <w:instrText xml:space="preserve"> PAGEREF _Toc191376238 \h </w:instrText>
            </w:r>
          </w:ins>
          <w:r>
            <w:rPr>
              <w:noProof/>
              <w:webHidden/>
            </w:rPr>
          </w:r>
          <w:r>
            <w:rPr>
              <w:noProof/>
              <w:webHidden/>
            </w:rPr>
            <w:fldChar w:fldCharType="separate"/>
          </w:r>
          <w:ins w:id="20" w:author="Guynes Daniel M (Contractor)" w:date="2025-02-25T11:43:00Z">
            <w:r>
              <w:rPr>
                <w:noProof/>
                <w:webHidden/>
              </w:rPr>
              <w:t>4</w:t>
            </w:r>
            <w:r>
              <w:rPr>
                <w:noProof/>
                <w:webHidden/>
              </w:rPr>
              <w:fldChar w:fldCharType="end"/>
            </w:r>
            <w:r w:rsidRPr="00F949AB">
              <w:rPr>
                <w:rStyle w:val="Hyperlink"/>
                <w:noProof/>
              </w:rPr>
              <w:fldChar w:fldCharType="end"/>
            </w:r>
          </w:ins>
        </w:p>
        <w:p w14:paraId="29534E06" w14:textId="700C1C80" w:rsidR="00924E7A" w:rsidRDefault="00924E7A">
          <w:pPr>
            <w:pStyle w:val="TOC1"/>
            <w:tabs>
              <w:tab w:val="right" w:leader="dot" w:pos="10790"/>
            </w:tabs>
            <w:rPr>
              <w:ins w:id="21" w:author="Guynes Daniel M (Contractor)" w:date="2025-02-25T11:43:00Z"/>
              <w:rFonts w:eastAsiaTheme="minorEastAsia"/>
              <w:noProof/>
              <w:sz w:val="24"/>
              <w:szCs w:val="24"/>
            </w:rPr>
          </w:pPr>
          <w:ins w:id="22" w:author="Guynes Daniel M (Contractor)" w:date="2025-02-25T11:43:00Z">
            <w:r w:rsidRPr="00F949AB">
              <w:rPr>
                <w:rStyle w:val="Hyperlink"/>
                <w:noProof/>
              </w:rPr>
              <w:fldChar w:fldCharType="begin"/>
            </w:r>
            <w:r w:rsidRPr="00F949AB">
              <w:rPr>
                <w:rStyle w:val="Hyperlink"/>
                <w:noProof/>
              </w:rPr>
              <w:instrText xml:space="preserve"> </w:instrText>
            </w:r>
            <w:r>
              <w:rPr>
                <w:noProof/>
              </w:rPr>
              <w:instrText>HYPERLINK \l "_Toc191376239"</w:instrText>
            </w:r>
            <w:r w:rsidRPr="00F949AB">
              <w:rPr>
                <w:rStyle w:val="Hyperlink"/>
                <w:noProof/>
              </w:rPr>
              <w:instrText xml:space="preserve"> </w:instrText>
            </w:r>
            <w:r w:rsidRPr="00F949AB">
              <w:rPr>
                <w:rStyle w:val="Hyperlink"/>
                <w:noProof/>
              </w:rPr>
            </w:r>
            <w:r w:rsidRPr="00F949AB">
              <w:rPr>
                <w:rStyle w:val="Hyperlink"/>
                <w:noProof/>
              </w:rPr>
              <w:fldChar w:fldCharType="separate"/>
            </w:r>
            <w:r w:rsidRPr="00F949AB">
              <w:rPr>
                <w:rStyle w:val="Hyperlink"/>
                <w:noProof/>
              </w:rPr>
              <w:t>Instructions</w:t>
            </w:r>
            <w:r>
              <w:rPr>
                <w:noProof/>
                <w:webHidden/>
              </w:rPr>
              <w:tab/>
            </w:r>
            <w:r>
              <w:rPr>
                <w:noProof/>
                <w:webHidden/>
              </w:rPr>
              <w:fldChar w:fldCharType="begin"/>
            </w:r>
            <w:r>
              <w:rPr>
                <w:noProof/>
                <w:webHidden/>
              </w:rPr>
              <w:instrText xml:space="preserve"> PAGEREF _Toc191376239 \h </w:instrText>
            </w:r>
          </w:ins>
          <w:r>
            <w:rPr>
              <w:noProof/>
              <w:webHidden/>
            </w:rPr>
          </w:r>
          <w:r>
            <w:rPr>
              <w:noProof/>
              <w:webHidden/>
            </w:rPr>
            <w:fldChar w:fldCharType="separate"/>
          </w:r>
          <w:ins w:id="23" w:author="Guynes Daniel M (Contractor)" w:date="2025-02-25T11:43:00Z">
            <w:r>
              <w:rPr>
                <w:noProof/>
                <w:webHidden/>
              </w:rPr>
              <w:t>0</w:t>
            </w:r>
            <w:r>
              <w:rPr>
                <w:noProof/>
                <w:webHidden/>
              </w:rPr>
              <w:fldChar w:fldCharType="end"/>
            </w:r>
            <w:r w:rsidRPr="00F949AB">
              <w:rPr>
                <w:rStyle w:val="Hyperlink"/>
                <w:noProof/>
              </w:rPr>
              <w:fldChar w:fldCharType="end"/>
            </w:r>
          </w:ins>
        </w:p>
        <w:p w14:paraId="7BE4F1FA" w14:textId="2A58811B" w:rsidR="00924E7A" w:rsidRDefault="00924E7A">
          <w:pPr>
            <w:pStyle w:val="TOC2"/>
            <w:tabs>
              <w:tab w:val="right" w:leader="dot" w:pos="10790"/>
            </w:tabs>
            <w:rPr>
              <w:ins w:id="24" w:author="Guynes Daniel M (Contractor)" w:date="2025-02-25T11:43:00Z"/>
              <w:rFonts w:eastAsiaTheme="minorEastAsia"/>
              <w:noProof/>
              <w:sz w:val="24"/>
              <w:szCs w:val="24"/>
            </w:rPr>
          </w:pPr>
          <w:ins w:id="25" w:author="Guynes Daniel M (Contractor)" w:date="2025-02-25T11:43:00Z">
            <w:r w:rsidRPr="00F949AB">
              <w:rPr>
                <w:rStyle w:val="Hyperlink"/>
                <w:noProof/>
              </w:rPr>
              <w:fldChar w:fldCharType="begin"/>
            </w:r>
            <w:r w:rsidRPr="00F949AB">
              <w:rPr>
                <w:rStyle w:val="Hyperlink"/>
                <w:noProof/>
              </w:rPr>
              <w:instrText xml:space="preserve"> </w:instrText>
            </w:r>
            <w:r>
              <w:rPr>
                <w:noProof/>
              </w:rPr>
              <w:instrText>HYPERLINK \l "_Toc191376240"</w:instrText>
            </w:r>
            <w:r w:rsidRPr="00F949AB">
              <w:rPr>
                <w:rStyle w:val="Hyperlink"/>
                <w:noProof/>
              </w:rPr>
              <w:instrText xml:space="preserve"> </w:instrText>
            </w:r>
            <w:r w:rsidRPr="00F949AB">
              <w:rPr>
                <w:rStyle w:val="Hyperlink"/>
                <w:noProof/>
              </w:rPr>
            </w:r>
            <w:r w:rsidRPr="00F949AB">
              <w:rPr>
                <w:rStyle w:val="Hyperlink"/>
                <w:noProof/>
              </w:rPr>
              <w:fldChar w:fldCharType="separate"/>
            </w:r>
            <w:r w:rsidRPr="00F949AB">
              <w:rPr>
                <w:rStyle w:val="Hyperlink"/>
                <w:noProof/>
              </w:rPr>
              <w:t>Step 1: Solution Objects</w:t>
            </w:r>
            <w:r>
              <w:rPr>
                <w:noProof/>
                <w:webHidden/>
              </w:rPr>
              <w:tab/>
            </w:r>
            <w:r>
              <w:rPr>
                <w:noProof/>
                <w:webHidden/>
              </w:rPr>
              <w:fldChar w:fldCharType="begin"/>
            </w:r>
            <w:r>
              <w:rPr>
                <w:noProof/>
                <w:webHidden/>
              </w:rPr>
              <w:instrText xml:space="preserve"> PAGEREF _Toc191376240 \h </w:instrText>
            </w:r>
          </w:ins>
          <w:r>
            <w:rPr>
              <w:noProof/>
              <w:webHidden/>
            </w:rPr>
          </w:r>
          <w:r>
            <w:rPr>
              <w:noProof/>
              <w:webHidden/>
            </w:rPr>
            <w:fldChar w:fldCharType="separate"/>
          </w:r>
          <w:ins w:id="26" w:author="Guynes Daniel M (Contractor)" w:date="2025-02-25T11:43:00Z">
            <w:r>
              <w:rPr>
                <w:noProof/>
                <w:webHidden/>
              </w:rPr>
              <w:t>0</w:t>
            </w:r>
            <w:r>
              <w:rPr>
                <w:noProof/>
                <w:webHidden/>
              </w:rPr>
              <w:fldChar w:fldCharType="end"/>
            </w:r>
            <w:r w:rsidRPr="00F949AB">
              <w:rPr>
                <w:rStyle w:val="Hyperlink"/>
                <w:noProof/>
              </w:rPr>
              <w:fldChar w:fldCharType="end"/>
            </w:r>
          </w:ins>
        </w:p>
        <w:p w14:paraId="1923EDB2" w14:textId="66FAEF51" w:rsidR="00924E7A" w:rsidRDefault="00924E7A">
          <w:pPr>
            <w:pStyle w:val="TOC2"/>
            <w:tabs>
              <w:tab w:val="right" w:leader="dot" w:pos="10790"/>
            </w:tabs>
            <w:rPr>
              <w:ins w:id="27" w:author="Guynes Daniel M (Contractor)" w:date="2025-02-25T11:43:00Z"/>
              <w:rFonts w:eastAsiaTheme="minorEastAsia"/>
              <w:noProof/>
              <w:sz w:val="24"/>
              <w:szCs w:val="24"/>
            </w:rPr>
          </w:pPr>
          <w:ins w:id="28" w:author="Guynes Daniel M (Contractor)" w:date="2025-02-25T11:43:00Z">
            <w:r w:rsidRPr="00F949AB">
              <w:rPr>
                <w:rStyle w:val="Hyperlink"/>
                <w:noProof/>
              </w:rPr>
              <w:fldChar w:fldCharType="begin"/>
            </w:r>
            <w:r w:rsidRPr="00F949AB">
              <w:rPr>
                <w:rStyle w:val="Hyperlink"/>
                <w:noProof/>
              </w:rPr>
              <w:instrText xml:space="preserve"> </w:instrText>
            </w:r>
            <w:r>
              <w:rPr>
                <w:noProof/>
              </w:rPr>
              <w:instrText>HYPERLINK \l "_Toc191376241"</w:instrText>
            </w:r>
            <w:r w:rsidRPr="00F949AB">
              <w:rPr>
                <w:rStyle w:val="Hyperlink"/>
                <w:noProof/>
              </w:rPr>
              <w:instrText xml:space="preserve"> </w:instrText>
            </w:r>
            <w:r w:rsidRPr="00F949AB">
              <w:rPr>
                <w:rStyle w:val="Hyperlink"/>
                <w:noProof/>
              </w:rPr>
            </w:r>
            <w:r w:rsidRPr="00F949AB">
              <w:rPr>
                <w:rStyle w:val="Hyperlink"/>
                <w:noProof/>
              </w:rPr>
              <w:fldChar w:fldCharType="separate"/>
            </w:r>
            <w:r w:rsidRPr="00F949AB">
              <w:rPr>
                <w:rStyle w:val="Hyperlink"/>
                <w:noProof/>
              </w:rPr>
              <w:t>Step 2: Connection References</w:t>
            </w:r>
            <w:r>
              <w:rPr>
                <w:noProof/>
                <w:webHidden/>
              </w:rPr>
              <w:tab/>
            </w:r>
            <w:r>
              <w:rPr>
                <w:noProof/>
                <w:webHidden/>
              </w:rPr>
              <w:fldChar w:fldCharType="begin"/>
            </w:r>
            <w:r>
              <w:rPr>
                <w:noProof/>
                <w:webHidden/>
              </w:rPr>
              <w:instrText xml:space="preserve"> PAGEREF _Toc191376241 \h </w:instrText>
            </w:r>
          </w:ins>
          <w:r>
            <w:rPr>
              <w:noProof/>
              <w:webHidden/>
            </w:rPr>
          </w:r>
          <w:r>
            <w:rPr>
              <w:noProof/>
              <w:webHidden/>
            </w:rPr>
            <w:fldChar w:fldCharType="separate"/>
          </w:r>
          <w:ins w:id="29" w:author="Guynes Daniel M (Contractor)" w:date="2025-02-25T11:43:00Z">
            <w:r>
              <w:rPr>
                <w:noProof/>
                <w:webHidden/>
              </w:rPr>
              <w:t>0</w:t>
            </w:r>
            <w:r>
              <w:rPr>
                <w:noProof/>
                <w:webHidden/>
              </w:rPr>
              <w:fldChar w:fldCharType="end"/>
            </w:r>
            <w:r w:rsidRPr="00F949AB">
              <w:rPr>
                <w:rStyle w:val="Hyperlink"/>
                <w:noProof/>
              </w:rPr>
              <w:fldChar w:fldCharType="end"/>
            </w:r>
          </w:ins>
        </w:p>
        <w:p w14:paraId="12629278" w14:textId="322C11DA" w:rsidR="00924E7A" w:rsidRDefault="00924E7A">
          <w:pPr>
            <w:pStyle w:val="TOC2"/>
            <w:tabs>
              <w:tab w:val="right" w:leader="dot" w:pos="10790"/>
            </w:tabs>
            <w:rPr>
              <w:ins w:id="30" w:author="Guynes Daniel M (Contractor)" w:date="2025-02-25T11:43:00Z"/>
              <w:rFonts w:eastAsiaTheme="minorEastAsia"/>
              <w:noProof/>
              <w:sz w:val="24"/>
              <w:szCs w:val="24"/>
            </w:rPr>
          </w:pPr>
          <w:ins w:id="31" w:author="Guynes Daniel M (Contractor)" w:date="2025-02-25T11:43:00Z">
            <w:r w:rsidRPr="00F949AB">
              <w:rPr>
                <w:rStyle w:val="Hyperlink"/>
                <w:noProof/>
              </w:rPr>
              <w:fldChar w:fldCharType="begin"/>
            </w:r>
            <w:r w:rsidRPr="00F949AB">
              <w:rPr>
                <w:rStyle w:val="Hyperlink"/>
                <w:noProof/>
              </w:rPr>
              <w:instrText xml:space="preserve"> </w:instrText>
            </w:r>
            <w:r>
              <w:rPr>
                <w:noProof/>
              </w:rPr>
              <w:instrText>HYPERLINK \l "_Toc191376242"</w:instrText>
            </w:r>
            <w:r w:rsidRPr="00F949AB">
              <w:rPr>
                <w:rStyle w:val="Hyperlink"/>
                <w:noProof/>
              </w:rPr>
              <w:instrText xml:space="preserve"> </w:instrText>
            </w:r>
            <w:r w:rsidRPr="00F949AB">
              <w:rPr>
                <w:rStyle w:val="Hyperlink"/>
                <w:noProof/>
              </w:rPr>
            </w:r>
            <w:r w:rsidRPr="00F949AB">
              <w:rPr>
                <w:rStyle w:val="Hyperlink"/>
                <w:noProof/>
              </w:rPr>
              <w:fldChar w:fldCharType="separate"/>
            </w:r>
            <w:r w:rsidRPr="00F949AB">
              <w:rPr>
                <w:rStyle w:val="Hyperlink"/>
                <w:noProof/>
              </w:rPr>
              <w:t>Step 3: Data Storage Mapping</w:t>
            </w:r>
            <w:r>
              <w:rPr>
                <w:noProof/>
                <w:webHidden/>
              </w:rPr>
              <w:tab/>
            </w:r>
            <w:r>
              <w:rPr>
                <w:noProof/>
                <w:webHidden/>
              </w:rPr>
              <w:fldChar w:fldCharType="begin"/>
            </w:r>
            <w:r>
              <w:rPr>
                <w:noProof/>
                <w:webHidden/>
              </w:rPr>
              <w:instrText xml:space="preserve"> PAGEREF _Toc191376242 \h </w:instrText>
            </w:r>
          </w:ins>
          <w:r>
            <w:rPr>
              <w:noProof/>
              <w:webHidden/>
            </w:rPr>
          </w:r>
          <w:r>
            <w:rPr>
              <w:noProof/>
              <w:webHidden/>
            </w:rPr>
            <w:fldChar w:fldCharType="separate"/>
          </w:r>
          <w:ins w:id="32" w:author="Guynes Daniel M (Contractor)" w:date="2025-02-25T11:43:00Z">
            <w:r>
              <w:rPr>
                <w:noProof/>
                <w:webHidden/>
              </w:rPr>
              <w:t>0</w:t>
            </w:r>
            <w:r>
              <w:rPr>
                <w:noProof/>
                <w:webHidden/>
              </w:rPr>
              <w:fldChar w:fldCharType="end"/>
            </w:r>
            <w:r w:rsidRPr="00F949AB">
              <w:rPr>
                <w:rStyle w:val="Hyperlink"/>
                <w:noProof/>
              </w:rPr>
              <w:fldChar w:fldCharType="end"/>
            </w:r>
          </w:ins>
        </w:p>
        <w:p w14:paraId="6A99C009" w14:textId="4B4947C7" w:rsidR="00924E7A" w:rsidRDefault="00924E7A">
          <w:pPr>
            <w:pStyle w:val="TOC2"/>
            <w:tabs>
              <w:tab w:val="right" w:leader="dot" w:pos="10790"/>
            </w:tabs>
            <w:rPr>
              <w:ins w:id="33" w:author="Guynes Daniel M (Contractor)" w:date="2025-02-25T11:43:00Z"/>
              <w:rFonts w:eastAsiaTheme="minorEastAsia"/>
              <w:noProof/>
              <w:sz w:val="24"/>
              <w:szCs w:val="24"/>
            </w:rPr>
          </w:pPr>
          <w:ins w:id="34" w:author="Guynes Daniel M (Contractor)" w:date="2025-02-25T11:43:00Z">
            <w:r w:rsidRPr="00F949AB">
              <w:rPr>
                <w:rStyle w:val="Hyperlink"/>
                <w:noProof/>
              </w:rPr>
              <w:fldChar w:fldCharType="begin"/>
            </w:r>
            <w:r w:rsidRPr="00F949AB">
              <w:rPr>
                <w:rStyle w:val="Hyperlink"/>
                <w:noProof/>
              </w:rPr>
              <w:instrText xml:space="preserve"> </w:instrText>
            </w:r>
            <w:r>
              <w:rPr>
                <w:noProof/>
              </w:rPr>
              <w:instrText>HYPERLINK \l "_Toc191376243"</w:instrText>
            </w:r>
            <w:r w:rsidRPr="00F949AB">
              <w:rPr>
                <w:rStyle w:val="Hyperlink"/>
                <w:noProof/>
              </w:rPr>
              <w:instrText xml:space="preserve"> </w:instrText>
            </w:r>
            <w:r w:rsidRPr="00F949AB">
              <w:rPr>
                <w:rStyle w:val="Hyperlink"/>
                <w:noProof/>
              </w:rPr>
            </w:r>
            <w:r w:rsidRPr="00F949AB">
              <w:rPr>
                <w:rStyle w:val="Hyperlink"/>
                <w:noProof/>
              </w:rPr>
              <w:fldChar w:fldCharType="separate"/>
            </w:r>
            <w:r w:rsidRPr="00F949AB">
              <w:rPr>
                <w:rStyle w:val="Hyperlink"/>
                <w:noProof/>
              </w:rPr>
              <w:t>Step 4: Data Storage Details</w:t>
            </w:r>
            <w:r>
              <w:rPr>
                <w:noProof/>
                <w:webHidden/>
              </w:rPr>
              <w:tab/>
            </w:r>
            <w:r>
              <w:rPr>
                <w:noProof/>
                <w:webHidden/>
              </w:rPr>
              <w:fldChar w:fldCharType="begin"/>
            </w:r>
            <w:r>
              <w:rPr>
                <w:noProof/>
                <w:webHidden/>
              </w:rPr>
              <w:instrText xml:space="preserve"> PAGEREF _Toc191376243 \h </w:instrText>
            </w:r>
          </w:ins>
          <w:r>
            <w:rPr>
              <w:noProof/>
              <w:webHidden/>
            </w:rPr>
          </w:r>
          <w:r>
            <w:rPr>
              <w:noProof/>
              <w:webHidden/>
            </w:rPr>
            <w:fldChar w:fldCharType="separate"/>
          </w:r>
          <w:ins w:id="35" w:author="Guynes Daniel M (Contractor)" w:date="2025-02-25T11:43:00Z">
            <w:r>
              <w:rPr>
                <w:noProof/>
                <w:webHidden/>
              </w:rPr>
              <w:t>1</w:t>
            </w:r>
            <w:r>
              <w:rPr>
                <w:noProof/>
                <w:webHidden/>
              </w:rPr>
              <w:fldChar w:fldCharType="end"/>
            </w:r>
            <w:r w:rsidRPr="00F949AB">
              <w:rPr>
                <w:rStyle w:val="Hyperlink"/>
                <w:noProof/>
              </w:rPr>
              <w:fldChar w:fldCharType="end"/>
            </w:r>
          </w:ins>
        </w:p>
        <w:p w14:paraId="27690D2F" w14:textId="24EA23BF" w:rsidR="00924E7A" w:rsidRDefault="00924E7A">
          <w:pPr>
            <w:pStyle w:val="TOC2"/>
            <w:tabs>
              <w:tab w:val="right" w:leader="dot" w:pos="10790"/>
            </w:tabs>
            <w:rPr>
              <w:ins w:id="36" w:author="Guynes Daniel M (Contractor)" w:date="2025-02-25T11:43:00Z"/>
              <w:rFonts w:eastAsiaTheme="minorEastAsia"/>
              <w:noProof/>
              <w:sz w:val="24"/>
              <w:szCs w:val="24"/>
            </w:rPr>
          </w:pPr>
          <w:ins w:id="37" w:author="Guynes Daniel M (Contractor)" w:date="2025-02-25T11:43:00Z">
            <w:r w:rsidRPr="00F949AB">
              <w:rPr>
                <w:rStyle w:val="Hyperlink"/>
                <w:noProof/>
              </w:rPr>
              <w:fldChar w:fldCharType="begin"/>
            </w:r>
            <w:r w:rsidRPr="00F949AB">
              <w:rPr>
                <w:rStyle w:val="Hyperlink"/>
                <w:noProof/>
              </w:rPr>
              <w:instrText xml:space="preserve"> </w:instrText>
            </w:r>
            <w:r>
              <w:rPr>
                <w:noProof/>
              </w:rPr>
              <w:instrText>HYPERLINK \l "_Toc191376244"</w:instrText>
            </w:r>
            <w:r w:rsidRPr="00F949AB">
              <w:rPr>
                <w:rStyle w:val="Hyperlink"/>
                <w:noProof/>
              </w:rPr>
              <w:instrText xml:space="preserve"> </w:instrText>
            </w:r>
            <w:r w:rsidRPr="00F949AB">
              <w:rPr>
                <w:rStyle w:val="Hyperlink"/>
                <w:noProof/>
              </w:rPr>
            </w:r>
            <w:r w:rsidRPr="00F949AB">
              <w:rPr>
                <w:rStyle w:val="Hyperlink"/>
                <w:noProof/>
              </w:rPr>
              <w:fldChar w:fldCharType="separate"/>
            </w:r>
            <w:r w:rsidRPr="00F949AB">
              <w:rPr>
                <w:rStyle w:val="Hyperlink"/>
                <w:noProof/>
              </w:rPr>
              <w:t>Step 5: Custom Security Roles</w:t>
            </w:r>
            <w:r>
              <w:rPr>
                <w:noProof/>
                <w:webHidden/>
              </w:rPr>
              <w:tab/>
            </w:r>
            <w:r>
              <w:rPr>
                <w:noProof/>
                <w:webHidden/>
              </w:rPr>
              <w:fldChar w:fldCharType="begin"/>
            </w:r>
            <w:r>
              <w:rPr>
                <w:noProof/>
                <w:webHidden/>
              </w:rPr>
              <w:instrText xml:space="preserve"> PAGEREF _Toc191376244 \h </w:instrText>
            </w:r>
          </w:ins>
          <w:r>
            <w:rPr>
              <w:noProof/>
              <w:webHidden/>
            </w:rPr>
          </w:r>
          <w:r>
            <w:rPr>
              <w:noProof/>
              <w:webHidden/>
            </w:rPr>
            <w:fldChar w:fldCharType="separate"/>
          </w:r>
          <w:ins w:id="38" w:author="Guynes Daniel M (Contractor)" w:date="2025-02-25T11:43:00Z">
            <w:r>
              <w:rPr>
                <w:noProof/>
                <w:webHidden/>
              </w:rPr>
              <w:t>1</w:t>
            </w:r>
            <w:r>
              <w:rPr>
                <w:noProof/>
                <w:webHidden/>
              </w:rPr>
              <w:fldChar w:fldCharType="end"/>
            </w:r>
            <w:r w:rsidRPr="00F949AB">
              <w:rPr>
                <w:rStyle w:val="Hyperlink"/>
                <w:noProof/>
              </w:rPr>
              <w:fldChar w:fldCharType="end"/>
            </w:r>
          </w:ins>
        </w:p>
        <w:p w14:paraId="042B9DD8" w14:textId="41C61738" w:rsidR="00924E7A" w:rsidRDefault="00924E7A">
          <w:pPr>
            <w:pStyle w:val="TOC2"/>
            <w:tabs>
              <w:tab w:val="right" w:leader="dot" w:pos="10790"/>
            </w:tabs>
            <w:rPr>
              <w:ins w:id="39" w:author="Guynes Daniel M (Contractor)" w:date="2025-02-25T11:43:00Z"/>
              <w:rFonts w:eastAsiaTheme="minorEastAsia"/>
              <w:noProof/>
              <w:sz w:val="24"/>
              <w:szCs w:val="24"/>
            </w:rPr>
          </w:pPr>
          <w:ins w:id="40" w:author="Guynes Daniel M (Contractor)" w:date="2025-02-25T11:43:00Z">
            <w:r w:rsidRPr="00F949AB">
              <w:rPr>
                <w:rStyle w:val="Hyperlink"/>
                <w:noProof/>
              </w:rPr>
              <w:fldChar w:fldCharType="begin"/>
            </w:r>
            <w:r w:rsidRPr="00F949AB">
              <w:rPr>
                <w:rStyle w:val="Hyperlink"/>
                <w:noProof/>
              </w:rPr>
              <w:instrText xml:space="preserve"> </w:instrText>
            </w:r>
            <w:r>
              <w:rPr>
                <w:noProof/>
              </w:rPr>
              <w:instrText>HYPERLINK \l "_Toc191376245"</w:instrText>
            </w:r>
            <w:r w:rsidRPr="00F949AB">
              <w:rPr>
                <w:rStyle w:val="Hyperlink"/>
                <w:noProof/>
              </w:rPr>
              <w:instrText xml:space="preserve"> </w:instrText>
            </w:r>
            <w:r w:rsidRPr="00F949AB">
              <w:rPr>
                <w:rStyle w:val="Hyperlink"/>
                <w:noProof/>
              </w:rPr>
            </w:r>
            <w:r w:rsidRPr="00F949AB">
              <w:rPr>
                <w:rStyle w:val="Hyperlink"/>
                <w:noProof/>
              </w:rPr>
              <w:fldChar w:fldCharType="separate"/>
            </w:r>
            <w:r w:rsidRPr="00F949AB">
              <w:rPr>
                <w:rStyle w:val="Hyperlink"/>
                <w:noProof/>
              </w:rPr>
              <w:t>Step 6: Production Environment Security Teams (Entra Security Groups)</w:t>
            </w:r>
            <w:r>
              <w:rPr>
                <w:noProof/>
                <w:webHidden/>
              </w:rPr>
              <w:tab/>
            </w:r>
            <w:r>
              <w:rPr>
                <w:noProof/>
                <w:webHidden/>
              </w:rPr>
              <w:fldChar w:fldCharType="begin"/>
            </w:r>
            <w:r>
              <w:rPr>
                <w:noProof/>
                <w:webHidden/>
              </w:rPr>
              <w:instrText xml:space="preserve"> PAGEREF _Toc191376245 \h </w:instrText>
            </w:r>
          </w:ins>
          <w:r>
            <w:rPr>
              <w:noProof/>
              <w:webHidden/>
            </w:rPr>
          </w:r>
          <w:r>
            <w:rPr>
              <w:noProof/>
              <w:webHidden/>
            </w:rPr>
            <w:fldChar w:fldCharType="separate"/>
          </w:r>
          <w:ins w:id="41" w:author="Guynes Daniel M (Contractor)" w:date="2025-02-25T11:43:00Z">
            <w:r>
              <w:rPr>
                <w:noProof/>
                <w:webHidden/>
              </w:rPr>
              <w:t>2</w:t>
            </w:r>
            <w:r>
              <w:rPr>
                <w:noProof/>
                <w:webHidden/>
              </w:rPr>
              <w:fldChar w:fldCharType="end"/>
            </w:r>
            <w:r w:rsidRPr="00F949AB">
              <w:rPr>
                <w:rStyle w:val="Hyperlink"/>
                <w:noProof/>
              </w:rPr>
              <w:fldChar w:fldCharType="end"/>
            </w:r>
          </w:ins>
        </w:p>
        <w:p w14:paraId="18530BD0" w14:textId="78CC3ECA" w:rsidR="00924E7A" w:rsidRDefault="00924E7A">
          <w:pPr>
            <w:pStyle w:val="TOC2"/>
            <w:tabs>
              <w:tab w:val="right" w:leader="dot" w:pos="10790"/>
            </w:tabs>
            <w:rPr>
              <w:ins w:id="42" w:author="Guynes Daniel M (Contractor)" w:date="2025-02-25T11:43:00Z"/>
              <w:rFonts w:eastAsiaTheme="minorEastAsia"/>
              <w:noProof/>
              <w:sz w:val="24"/>
              <w:szCs w:val="24"/>
            </w:rPr>
          </w:pPr>
          <w:ins w:id="43" w:author="Guynes Daniel M (Contractor)" w:date="2025-02-25T11:43:00Z">
            <w:r w:rsidRPr="00F949AB">
              <w:rPr>
                <w:rStyle w:val="Hyperlink"/>
                <w:noProof/>
              </w:rPr>
              <w:fldChar w:fldCharType="begin"/>
            </w:r>
            <w:r w:rsidRPr="00F949AB">
              <w:rPr>
                <w:rStyle w:val="Hyperlink"/>
                <w:noProof/>
              </w:rPr>
              <w:instrText xml:space="preserve"> </w:instrText>
            </w:r>
            <w:r>
              <w:rPr>
                <w:noProof/>
              </w:rPr>
              <w:instrText>HYPERLINK \l "_Toc191376246"</w:instrText>
            </w:r>
            <w:r w:rsidRPr="00F949AB">
              <w:rPr>
                <w:rStyle w:val="Hyperlink"/>
                <w:noProof/>
              </w:rPr>
              <w:instrText xml:space="preserve"> </w:instrText>
            </w:r>
            <w:r w:rsidRPr="00F949AB">
              <w:rPr>
                <w:rStyle w:val="Hyperlink"/>
                <w:noProof/>
              </w:rPr>
            </w:r>
            <w:r w:rsidRPr="00F949AB">
              <w:rPr>
                <w:rStyle w:val="Hyperlink"/>
                <w:noProof/>
              </w:rPr>
              <w:fldChar w:fldCharType="separate"/>
            </w:r>
            <w:r w:rsidRPr="00F949AB">
              <w:rPr>
                <w:rStyle w:val="Hyperlink"/>
                <w:noProof/>
              </w:rPr>
              <w:t>Step 7: Use Case Diagrams</w:t>
            </w:r>
            <w:r>
              <w:rPr>
                <w:noProof/>
                <w:webHidden/>
              </w:rPr>
              <w:tab/>
            </w:r>
            <w:r>
              <w:rPr>
                <w:noProof/>
                <w:webHidden/>
              </w:rPr>
              <w:fldChar w:fldCharType="begin"/>
            </w:r>
            <w:r>
              <w:rPr>
                <w:noProof/>
                <w:webHidden/>
              </w:rPr>
              <w:instrText xml:space="preserve"> PAGEREF _Toc191376246 \h </w:instrText>
            </w:r>
          </w:ins>
          <w:r>
            <w:rPr>
              <w:noProof/>
              <w:webHidden/>
            </w:rPr>
          </w:r>
          <w:r>
            <w:rPr>
              <w:noProof/>
              <w:webHidden/>
            </w:rPr>
            <w:fldChar w:fldCharType="separate"/>
          </w:r>
          <w:ins w:id="44" w:author="Guynes Daniel M (Contractor)" w:date="2025-02-25T11:43:00Z">
            <w:r>
              <w:rPr>
                <w:noProof/>
                <w:webHidden/>
              </w:rPr>
              <w:t>2</w:t>
            </w:r>
            <w:r>
              <w:rPr>
                <w:noProof/>
                <w:webHidden/>
              </w:rPr>
              <w:fldChar w:fldCharType="end"/>
            </w:r>
            <w:r w:rsidRPr="00F949AB">
              <w:rPr>
                <w:rStyle w:val="Hyperlink"/>
                <w:noProof/>
              </w:rPr>
              <w:fldChar w:fldCharType="end"/>
            </w:r>
          </w:ins>
        </w:p>
        <w:p w14:paraId="44F8E1B6" w14:textId="1A46838C" w:rsidR="00924E7A" w:rsidRDefault="00924E7A">
          <w:pPr>
            <w:pStyle w:val="TOC2"/>
            <w:tabs>
              <w:tab w:val="right" w:leader="dot" w:pos="10790"/>
            </w:tabs>
            <w:rPr>
              <w:ins w:id="45" w:author="Guynes Daniel M (Contractor)" w:date="2025-02-25T11:43:00Z"/>
              <w:rFonts w:eastAsiaTheme="minorEastAsia"/>
              <w:noProof/>
              <w:sz w:val="24"/>
              <w:szCs w:val="24"/>
            </w:rPr>
          </w:pPr>
          <w:ins w:id="46" w:author="Guynes Daniel M (Contractor)" w:date="2025-02-25T11:43:00Z">
            <w:r w:rsidRPr="00F949AB">
              <w:rPr>
                <w:rStyle w:val="Hyperlink"/>
                <w:noProof/>
              </w:rPr>
              <w:fldChar w:fldCharType="begin"/>
            </w:r>
            <w:r w:rsidRPr="00F949AB">
              <w:rPr>
                <w:rStyle w:val="Hyperlink"/>
                <w:noProof/>
              </w:rPr>
              <w:instrText xml:space="preserve"> </w:instrText>
            </w:r>
            <w:r>
              <w:rPr>
                <w:noProof/>
              </w:rPr>
              <w:instrText>HYPERLINK \l "_Toc191376247"</w:instrText>
            </w:r>
            <w:r w:rsidRPr="00F949AB">
              <w:rPr>
                <w:rStyle w:val="Hyperlink"/>
                <w:noProof/>
              </w:rPr>
              <w:instrText xml:space="preserve"> </w:instrText>
            </w:r>
            <w:r w:rsidRPr="00F949AB">
              <w:rPr>
                <w:rStyle w:val="Hyperlink"/>
                <w:noProof/>
              </w:rPr>
            </w:r>
            <w:r w:rsidRPr="00F949AB">
              <w:rPr>
                <w:rStyle w:val="Hyperlink"/>
                <w:noProof/>
              </w:rPr>
              <w:fldChar w:fldCharType="separate"/>
            </w:r>
            <w:r w:rsidRPr="00F949AB">
              <w:rPr>
                <w:rStyle w:val="Hyperlink"/>
                <w:noProof/>
              </w:rPr>
              <w:t>Step 8: Comments, Notes or Instructions</w:t>
            </w:r>
            <w:r>
              <w:rPr>
                <w:noProof/>
                <w:webHidden/>
              </w:rPr>
              <w:tab/>
            </w:r>
            <w:r>
              <w:rPr>
                <w:noProof/>
                <w:webHidden/>
              </w:rPr>
              <w:fldChar w:fldCharType="begin"/>
            </w:r>
            <w:r>
              <w:rPr>
                <w:noProof/>
                <w:webHidden/>
              </w:rPr>
              <w:instrText xml:space="preserve"> PAGEREF _Toc191376247 \h </w:instrText>
            </w:r>
          </w:ins>
          <w:r>
            <w:rPr>
              <w:noProof/>
              <w:webHidden/>
            </w:rPr>
          </w:r>
          <w:r>
            <w:rPr>
              <w:noProof/>
              <w:webHidden/>
            </w:rPr>
            <w:fldChar w:fldCharType="separate"/>
          </w:r>
          <w:ins w:id="47" w:author="Guynes Daniel M (Contractor)" w:date="2025-02-25T11:43:00Z">
            <w:r>
              <w:rPr>
                <w:noProof/>
                <w:webHidden/>
              </w:rPr>
              <w:t>3</w:t>
            </w:r>
            <w:r>
              <w:rPr>
                <w:noProof/>
                <w:webHidden/>
              </w:rPr>
              <w:fldChar w:fldCharType="end"/>
            </w:r>
            <w:r w:rsidRPr="00F949AB">
              <w:rPr>
                <w:rStyle w:val="Hyperlink"/>
                <w:noProof/>
              </w:rPr>
              <w:fldChar w:fldCharType="end"/>
            </w:r>
          </w:ins>
        </w:p>
        <w:p w14:paraId="1AF7D0F8" w14:textId="0C7BAE89" w:rsidR="00924E7A" w:rsidRDefault="00924E7A">
          <w:pPr>
            <w:pStyle w:val="TOC1"/>
            <w:tabs>
              <w:tab w:val="right" w:leader="dot" w:pos="10790"/>
            </w:tabs>
            <w:rPr>
              <w:ins w:id="48" w:author="Guynes Daniel M (Contractor)" w:date="2025-02-25T11:43:00Z"/>
              <w:rFonts w:eastAsiaTheme="minorEastAsia"/>
              <w:noProof/>
              <w:sz w:val="24"/>
              <w:szCs w:val="24"/>
            </w:rPr>
          </w:pPr>
          <w:ins w:id="49" w:author="Guynes Daniel M (Contractor)" w:date="2025-02-25T11:43:00Z">
            <w:r w:rsidRPr="00F949AB">
              <w:rPr>
                <w:rStyle w:val="Hyperlink"/>
                <w:noProof/>
              </w:rPr>
              <w:fldChar w:fldCharType="begin"/>
            </w:r>
            <w:r w:rsidRPr="00F949AB">
              <w:rPr>
                <w:rStyle w:val="Hyperlink"/>
                <w:noProof/>
              </w:rPr>
              <w:instrText xml:space="preserve"> </w:instrText>
            </w:r>
            <w:r>
              <w:rPr>
                <w:noProof/>
              </w:rPr>
              <w:instrText>HYPERLINK \l "_Toc191376248"</w:instrText>
            </w:r>
            <w:r w:rsidRPr="00F949AB">
              <w:rPr>
                <w:rStyle w:val="Hyperlink"/>
                <w:noProof/>
              </w:rPr>
              <w:instrText xml:space="preserve"> </w:instrText>
            </w:r>
            <w:r w:rsidRPr="00F949AB">
              <w:rPr>
                <w:rStyle w:val="Hyperlink"/>
                <w:noProof/>
              </w:rPr>
            </w:r>
            <w:r w:rsidRPr="00F949AB">
              <w:rPr>
                <w:rStyle w:val="Hyperlink"/>
                <w:noProof/>
              </w:rPr>
              <w:fldChar w:fldCharType="separate"/>
            </w:r>
            <w:r w:rsidRPr="00F949AB">
              <w:rPr>
                <w:rStyle w:val="Hyperlink"/>
                <w:noProof/>
              </w:rPr>
              <w:t>Appendix A: Sample Solution Object List</w:t>
            </w:r>
            <w:r>
              <w:rPr>
                <w:noProof/>
                <w:webHidden/>
              </w:rPr>
              <w:tab/>
            </w:r>
            <w:r>
              <w:rPr>
                <w:noProof/>
                <w:webHidden/>
              </w:rPr>
              <w:fldChar w:fldCharType="begin"/>
            </w:r>
            <w:r>
              <w:rPr>
                <w:noProof/>
                <w:webHidden/>
              </w:rPr>
              <w:instrText xml:space="preserve"> PAGEREF _Toc191376248 \h </w:instrText>
            </w:r>
          </w:ins>
          <w:r>
            <w:rPr>
              <w:noProof/>
              <w:webHidden/>
            </w:rPr>
          </w:r>
          <w:r>
            <w:rPr>
              <w:noProof/>
              <w:webHidden/>
            </w:rPr>
            <w:fldChar w:fldCharType="separate"/>
          </w:r>
          <w:ins w:id="50" w:author="Guynes Daniel M (Contractor)" w:date="2025-02-25T11:43:00Z">
            <w:r>
              <w:rPr>
                <w:noProof/>
                <w:webHidden/>
              </w:rPr>
              <w:t>4</w:t>
            </w:r>
            <w:r>
              <w:rPr>
                <w:noProof/>
                <w:webHidden/>
              </w:rPr>
              <w:fldChar w:fldCharType="end"/>
            </w:r>
            <w:r w:rsidRPr="00F949AB">
              <w:rPr>
                <w:rStyle w:val="Hyperlink"/>
                <w:noProof/>
              </w:rPr>
              <w:fldChar w:fldCharType="end"/>
            </w:r>
          </w:ins>
        </w:p>
        <w:p w14:paraId="3018895F" w14:textId="1FCD4D00" w:rsidR="00924E7A" w:rsidRDefault="00924E7A">
          <w:pPr>
            <w:pStyle w:val="TOC1"/>
            <w:tabs>
              <w:tab w:val="right" w:leader="dot" w:pos="10790"/>
            </w:tabs>
            <w:rPr>
              <w:ins w:id="51" w:author="Guynes Daniel M (Contractor)" w:date="2025-02-25T11:43:00Z"/>
              <w:rFonts w:eastAsiaTheme="minorEastAsia"/>
              <w:noProof/>
              <w:sz w:val="24"/>
              <w:szCs w:val="24"/>
            </w:rPr>
          </w:pPr>
          <w:ins w:id="52" w:author="Guynes Daniel M (Contractor)" w:date="2025-02-25T11:43:00Z">
            <w:r w:rsidRPr="00F949AB">
              <w:rPr>
                <w:rStyle w:val="Hyperlink"/>
                <w:noProof/>
              </w:rPr>
              <w:fldChar w:fldCharType="begin"/>
            </w:r>
            <w:r w:rsidRPr="00F949AB">
              <w:rPr>
                <w:rStyle w:val="Hyperlink"/>
                <w:noProof/>
              </w:rPr>
              <w:instrText xml:space="preserve"> </w:instrText>
            </w:r>
            <w:r>
              <w:rPr>
                <w:noProof/>
              </w:rPr>
              <w:instrText>HYPERLINK \l "_Toc191376249"</w:instrText>
            </w:r>
            <w:r w:rsidRPr="00F949AB">
              <w:rPr>
                <w:rStyle w:val="Hyperlink"/>
                <w:noProof/>
              </w:rPr>
              <w:instrText xml:space="preserve"> </w:instrText>
            </w:r>
            <w:r w:rsidRPr="00F949AB">
              <w:rPr>
                <w:rStyle w:val="Hyperlink"/>
                <w:noProof/>
              </w:rPr>
            </w:r>
            <w:r w:rsidRPr="00F949AB">
              <w:rPr>
                <w:rStyle w:val="Hyperlink"/>
                <w:noProof/>
              </w:rPr>
              <w:fldChar w:fldCharType="separate"/>
            </w:r>
            <w:r w:rsidRPr="00F949AB">
              <w:rPr>
                <w:rStyle w:val="Hyperlink"/>
                <w:noProof/>
              </w:rPr>
              <w:t>Appendix B: Sample Connection References</w:t>
            </w:r>
            <w:r>
              <w:rPr>
                <w:noProof/>
                <w:webHidden/>
              </w:rPr>
              <w:tab/>
            </w:r>
            <w:r>
              <w:rPr>
                <w:noProof/>
                <w:webHidden/>
              </w:rPr>
              <w:fldChar w:fldCharType="begin"/>
            </w:r>
            <w:r>
              <w:rPr>
                <w:noProof/>
                <w:webHidden/>
              </w:rPr>
              <w:instrText xml:space="preserve"> PAGEREF _Toc191376249 \h </w:instrText>
            </w:r>
          </w:ins>
          <w:r>
            <w:rPr>
              <w:noProof/>
              <w:webHidden/>
            </w:rPr>
          </w:r>
          <w:r>
            <w:rPr>
              <w:noProof/>
              <w:webHidden/>
            </w:rPr>
            <w:fldChar w:fldCharType="separate"/>
          </w:r>
          <w:ins w:id="53" w:author="Guynes Daniel M (Contractor)" w:date="2025-02-25T11:43:00Z">
            <w:r>
              <w:rPr>
                <w:noProof/>
                <w:webHidden/>
              </w:rPr>
              <w:t>5</w:t>
            </w:r>
            <w:r>
              <w:rPr>
                <w:noProof/>
                <w:webHidden/>
              </w:rPr>
              <w:fldChar w:fldCharType="end"/>
            </w:r>
            <w:r w:rsidRPr="00F949AB">
              <w:rPr>
                <w:rStyle w:val="Hyperlink"/>
                <w:noProof/>
              </w:rPr>
              <w:fldChar w:fldCharType="end"/>
            </w:r>
          </w:ins>
        </w:p>
        <w:p w14:paraId="385ABBBB" w14:textId="25873A57" w:rsidR="00924E7A" w:rsidRDefault="00924E7A">
          <w:pPr>
            <w:pStyle w:val="TOC1"/>
            <w:tabs>
              <w:tab w:val="right" w:leader="dot" w:pos="10790"/>
            </w:tabs>
            <w:rPr>
              <w:ins w:id="54" w:author="Guynes Daniel M (Contractor)" w:date="2025-02-25T11:43:00Z"/>
              <w:rFonts w:eastAsiaTheme="minorEastAsia"/>
              <w:noProof/>
              <w:sz w:val="24"/>
              <w:szCs w:val="24"/>
            </w:rPr>
          </w:pPr>
          <w:ins w:id="55" w:author="Guynes Daniel M (Contractor)" w:date="2025-02-25T11:43:00Z">
            <w:r w:rsidRPr="00F949AB">
              <w:rPr>
                <w:rStyle w:val="Hyperlink"/>
                <w:noProof/>
              </w:rPr>
              <w:fldChar w:fldCharType="begin"/>
            </w:r>
            <w:r w:rsidRPr="00F949AB">
              <w:rPr>
                <w:rStyle w:val="Hyperlink"/>
                <w:noProof/>
              </w:rPr>
              <w:instrText xml:space="preserve"> </w:instrText>
            </w:r>
            <w:r>
              <w:rPr>
                <w:noProof/>
              </w:rPr>
              <w:instrText>HYPERLINK \l "_Toc191376250"</w:instrText>
            </w:r>
            <w:r w:rsidRPr="00F949AB">
              <w:rPr>
                <w:rStyle w:val="Hyperlink"/>
                <w:noProof/>
              </w:rPr>
              <w:instrText xml:space="preserve"> </w:instrText>
            </w:r>
            <w:r w:rsidRPr="00F949AB">
              <w:rPr>
                <w:rStyle w:val="Hyperlink"/>
                <w:noProof/>
              </w:rPr>
            </w:r>
            <w:r w:rsidRPr="00F949AB">
              <w:rPr>
                <w:rStyle w:val="Hyperlink"/>
                <w:noProof/>
              </w:rPr>
              <w:fldChar w:fldCharType="separate"/>
            </w:r>
            <w:r w:rsidRPr="00F949AB">
              <w:rPr>
                <w:rStyle w:val="Hyperlink"/>
                <w:noProof/>
              </w:rPr>
              <w:t>Appendix C: Sample Data Storage Mapping</w:t>
            </w:r>
            <w:r>
              <w:rPr>
                <w:noProof/>
                <w:webHidden/>
              </w:rPr>
              <w:tab/>
            </w:r>
            <w:r>
              <w:rPr>
                <w:noProof/>
                <w:webHidden/>
              </w:rPr>
              <w:fldChar w:fldCharType="begin"/>
            </w:r>
            <w:r>
              <w:rPr>
                <w:noProof/>
                <w:webHidden/>
              </w:rPr>
              <w:instrText xml:space="preserve"> PAGEREF _Toc191376250 \h </w:instrText>
            </w:r>
          </w:ins>
          <w:r>
            <w:rPr>
              <w:noProof/>
              <w:webHidden/>
            </w:rPr>
          </w:r>
          <w:r>
            <w:rPr>
              <w:noProof/>
              <w:webHidden/>
            </w:rPr>
            <w:fldChar w:fldCharType="separate"/>
          </w:r>
          <w:ins w:id="56" w:author="Guynes Daniel M (Contractor)" w:date="2025-02-25T11:43:00Z">
            <w:r>
              <w:rPr>
                <w:noProof/>
                <w:webHidden/>
              </w:rPr>
              <w:t>6</w:t>
            </w:r>
            <w:r>
              <w:rPr>
                <w:noProof/>
                <w:webHidden/>
              </w:rPr>
              <w:fldChar w:fldCharType="end"/>
            </w:r>
            <w:r w:rsidRPr="00F949AB">
              <w:rPr>
                <w:rStyle w:val="Hyperlink"/>
                <w:noProof/>
              </w:rPr>
              <w:fldChar w:fldCharType="end"/>
            </w:r>
          </w:ins>
        </w:p>
        <w:p w14:paraId="0BE0D3F2" w14:textId="29C876B2" w:rsidR="00924E7A" w:rsidRDefault="00924E7A">
          <w:pPr>
            <w:pStyle w:val="TOC1"/>
            <w:tabs>
              <w:tab w:val="right" w:leader="dot" w:pos="10790"/>
            </w:tabs>
            <w:rPr>
              <w:ins w:id="57" w:author="Guynes Daniel M (Contractor)" w:date="2025-02-25T11:43:00Z"/>
              <w:rFonts w:eastAsiaTheme="minorEastAsia"/>
              <w:noProof/>
              <w:sz w:val="24"/>
              <w:szCs w:val="24"/>
            </w:rPr>
          </w:pPr>
          <w:ins w:id="58" w:author="Guynes Daniel M (Contractor)" w:date="2025-02-25T11:43:00Z">
            <w:r w:rsidRPr="00F949AB">
              <w:rPr>
                <w:rStyle w:val="Hyperlink"/>
                <w:noProof/>
              </w:rPr>
              <w:fldChar w:fldCharType="begin"/>
            </w:r>
            <w:r w:rsidRPr="00F949AB">
              <w:rPr>
                <w:rStyle w:val="Hyperlink"/>
                <w:noProof/>
              </w:rPr>
              <w:instrText xml:space="preserve"> </w:instrText>
            </w:r>
            <w:r>
              <w:rPr>
                <w:noProof/>
              </w:rPr>
              <w:instrText>HYPERLINK \l "_Toc191376251"</w:instrText>
            </w:r>
            <w:r w:rsidRPr="00F949AB">
              <w:rPr>
                <w:rStyle w:val="Hyperlink"/>
                <w:noProof/>
              </w:rPr>
              <w:instrText xml:space="preserve"> </w:instrText>
            </w:r>
            <w:r w:rsidRPr="00F949AB">
              <w:rPr>
                <w:rStyle w:val="Hyperlink"/>
                <w:noProof/>
              </w:rPr>
            </w:r>
            <w:r w:rsidRPr="00F949AB">
              <w:rPr>
                <w:rStyle w:val="Hyperlink"/>
                <w:noProof/>
              </w:rPr>
              <w:fldChar w:fldCharType="separate"/>
            </w:r>
            <w:r w:rsidRPr="00F949AB">
              <w:rPr>
                <w:rStyle w:val="Hyperlink"/>
                <w:noProof/>
              </w:rPr>
              <w:t>Appendix D: Sample Data Storage Details</w:t>
            </w:r>
            <w:r>
              <w:rPr>
                <w:noProof/>
                <w:webHidden/>
              </w:rPr>
              <w:tab/>
            </w:r>
            <w:r>
              <w:rPr>
                <w:noProof/>
                <w:webHidden/>
              </w:rPr>
              <w:fldChar w:fldCharType="begin"/>
            </w:r>
            <w:r>
              <w:rPr>
                <w:noProof/>
                <w:webHidden/>
              </w:rPr>
              <w:instrText xml:space="preserve"> PAGEREF _Toc191376251 \h </w:instrText>
            </w:r>
          </w:ins>
          <w:r>
            <w:rPr>
              <w:noProof/>
              <w:webHidden/>
            </w:rPr>
          </w:r>
          <w:r>
            <w:rPr>
              <w:noProof/>
              <w:webHidden/>
            </w:rPr>
            <w:fldChar w:fldCharType="separate"/>
          </w:r>
          <w:ins w:id="59" w:author="Guynes Daniel M (Contractor)" w:date="2025-02-25T11:43:00Z">
            <w:r>
              <w:rPr>
                <w:noProof/>
                <w:webHidden/>
              </w:rPr>
              <w:t>7</w:t>
            </w:r>
            <w:r>
              <w:rPr>
                <w:noProof/>
                <w:webHidden/>
              </w:rPr>
              <w:fldChar w:fldCharType="end"/>
            </w:r>
            <w:r w:rsidRPr="00F949AB">
              <w:rPr>
                <w:rStyle w:val="Hyperlink"/>
                <w:noProof/>
              </w:rPr>
              <w:fldChar w:fldCharType="end"/>
            </w:r>
          </w:ins>
        </w:p>
        <w:p w14:paraId="4B2FAAAD" w14:textId="4760C4AB" w:rsidR="00924E7A" w:rsidRDefault="00924E7A">
          <w:pPr>
            <w:pStyle w:val="TOC1"/>
            <w:tabs>
              <w:tab w:val="right" w:leader="dot" w:pos="10790"/>
            </w:tabs>
            <w:rPr>
              <w:ins w:id="60" w:author="Guynes Daniel M (Contractor)" w:date="2025-02-25T11:43:00Z"/>
              <w:rFonts w:eastAsiaTheme="minorEastAsia"/>
              <w:noProof/>
              <w:sz w:val="24"/>
              <w:szCs w:val="24"/>
            </w:rPr>
          </w:pPr>
          <w:ins w:id="61" w:author="Guynes Daniel M (Contractor)" w:date="2025-02-25T11:43:00Z">
            <w:r w:rsidRPr="00F949AB">
              <w:rPr>
                <w:rStyle w:val="Hyperlink"/>
                <w:noProof/>
              </w:rPr>
              <w:fldChar w:fldCharType="begin"/>
            </w:r>
            <w:r w:rsidRPr="00F949AB">
              <w:rPr>
                <w:rStyle w:val="Hyperlink"/>
                <w:noProof/>
              </w:rPr>
              <w:instrText xml:space="preserve"> </w:instrText>
            </w:r>
            <w:r>
              <w:rPr>
                <w:noProof/>
              </w:rPr>
              <w:instrText>HYPERLINK \l "_Toc191376252"</w:instrText>
            </w:r>
            <w:r w:rsidRPr="00F949AB">
              <w:rPr>
                <w:rStyle w:val="Hyperlink"/>
                <w:noProof/>
              </w:rPr>
              <w:instrText xml:space="preserve"> </w:instrText>
            </w:r>
            <w:r w:rsidRPr="00F949AB">
              <w:rPr>
                <w:rStyle w:val="Hyperlink"/>
                <w:noProof/>
              </w:rPr>
            </w:r>
            <w:r w:rsidRPr="00F949AB">
              <w:rPr>
                <w:rStyle w:val="Hyperlink"/>
                <w:noProof/>
              </w:rPr>
              <w:fldChar w:fldCharType="separate"/>
            </w:r>
            <w:r w:rsidRPr="00F949AB">
              <w:rPr>
                <w:rStyle w:val="Hyperlink"/>
                <w:noProof/>
              </w:rPr>
              <w:t>Appendix E: Sample Custom Security Roles</w:t>
            </w:r>
            <w:r>
              <w:rPr>
                <w:noProof/>
                <w:webHidden/>
              </w:rPr>
              <w:tab/>
            </w:r>
            <w:r>
              <w:rPr>
                <w:noProof/>
                <w:webHidden/>
              </w:rPr>
              <w:fldChar w:fldCharType="begin"/>
            </w:r>
            <w:r>
              <w:rPr>
                <w:noProof/>
                <w:webHidden/>
              </w:rPr>
              <w:instrText xml:space="preserve"> PAGEREF _Toc191376252 \h </w:instrText>
            </w:r>
          </w:ins>
          <w:r>
            <w:rPr>
              <w:noProof/>
              <w:webHidden/>
            </w:rPr>
          </w:r>
          <w:r>
            <w:rPr>
              <w:noProof/>
              <w:webHidden/>
            </w:rPr>
            <w:fldChar w:fldCharType="separate"/>
          </w:r>
          <w:ins w:id="62" w:author="Guynes Daniel M (Contractor)" w:date="2025-02-25T11:43:00Z">
            <w:r>
              <w:rPr>
                <w:noProof/>
                <w:webHidden/>
              </w:rPr>
              <w:t>9</w:t>
            </w:r>
            <w:r>
              <w:rPr>
                <w:noProof/>
                <w:webHidden/>
              </w:rPr>
              <w:fldChar w:fldCharType="end"/>
            </w:r>
            <w:r w:rsidRPr="00F949AB">
              <w:rPr>
                <w:rStyle w:val="Hyperlink"/>
                <w:noProof/>
              </w:rPr>
              <w:fldChar w:fldCharType="end"/>
            </w:r>
          </w:ins>
        </w:p>
        <w:p w14:paraId="7EB39EC9" w14:textId="28F98B8C" w:rsidR="00924E7A" w:rsidRDefault="00924E7A">
          <w:pPr>
            <w:pStyle w:val="TOC1"/>
            <w:tabs>
              <w:tab w:val="right" w:leader="dot" w:pos="10790"/>
            </w:tabs>
            <w:rPr>
              <w:ins w:id="63" w:author="Guynes Daniel M (Contractor)" w:date="2025-02-25T11:43:00Z"/>
              <w:rFonts w:eastAsiaTheme="minorEastAsia"/>
              <w:noProof/>
              <w:sz w:val="24"/>
              <w:szCs w:val="24"/>
            </w:rPr>
          </w:pPr>
          <w:ins w:id="64" w:author="Guynes Daniel M (Contractor)" w:date="2025-02-25T11:43:00Z">
            <w:r w:rsidRPr="00F949AB">
              <w:rPr>
                <w:rStyle w:val="Hyperlink"/>
                <w:noProof/>
              </w:rPr>
              <w:fldChar w:fldCharType="begin"/>
            </w:r>
            <w:r w:rsidRPr="00F949AB">
              <w:rPr>
                <w:rStyle w:val="Hyperlink"/>
                <w:noProof/>
              </w:rPr>
              <w:instrText xml:space="preserve"> </w:instrText>
            </w:r>
            <w:r>
              <w:rPr>
                <w:noProof/>
              </w:rPr>
              <w:instrText>HYPERLINK \l "_Toc191376253"</w:instrText>
            </w:r>
            <w:r w:rsidRPr="00F949AB">
              <w:rPr>
                <w:rStyle w:val="Hyperlink"/>
                <w:noProof/>
              </w:rPr>
              <w:instrText xml:space="preserve"> </w:instrText>
            </w:r>
            <w:r w:rsidRPr="00F949AB">
              <w:rPr>
                <w:rStyle w:val="Hyperlink"/>
                <w:noProof/>
              </w:rPr>
            </w:r>
            <w:r w:rsidRPr="00F949AB">
              <w:rPr>
                <w:rStyle w:val="Hyperlink"/>
                <w:noProof/>
              </w:rPr>
              <w:fldChar w:fldCharType="separate"/>
            </w:r>
            <w:r w:rsidRPr="00F949AB">
              <w:rPr>
                <w:rStyle w:val="Hyperlink"/>
                <w:noProof/>
              </w:rPr>
              <w:t>Appendix F: Sample Production Environment Security Groups</w:t>
            </w:r>
            <w:r>
              <w:rPr>
                <w:noProof/>
                <w:webHidden/>
              </w:rPr>
              <w:tab/>
            </w:r>
            <w:r>
              <w:rPr>
                <w:noProof/>
                <w:webHidden/>
              </w:rPr>
              <w:fldChar w:fldCharType="begin"/>
            </w:r>
            <w:r>
              <w:rPr>
                <w:noProof/>
                <w:webHidden/>
              </w:rPr>
              <w:instrText xml:space="preserve"> PAGEREF _Toc191376253 \h </w:instrText>
            </w:r>
          </w:ins>
          <w:r>
            <w:rPr>
              <w:noProof/>
              <w:webHidden/>
            </w:rPr>
          </w:r>
          <w:r>
            <w:rPr>
              <w:noProof/>
              <w:webHidden/>
            </w:rPr>
            <w:fldChar w:fldCharType="separate"/>
          </w:r>
          <w:ins w:id="65" w:author="Guynes Daniel M (Contractor)" w:date="2025-02-25T11:43:00Z">
            <w:r>
              <w:rPr>
                <w:noProof/>
                <w:webHidden/>
              </w:rPr>
              <w:t>10</w:t>
            </w:r>
            <w:r>
              <w:rPr>
                <w:noProof/>
                <w:webHidden/>
              </w:rPr>
              <w:fldChar w:fldCharType="end"/>
            </w:r>
            <w:r w:rsidRPr="00F949AB">
              <w:rPr>
                <w:rStyle w:val="Hyperlink"/>
                <w:noProof/>
              </w:rPr>
              <w:fldChar w:fldCharType="end"/>
            </w:r>
          </w:ins>
        </w:p>
        <w:p w14:paraId="4BDF9375" w14:textId="4628D305" w:rsidR="00924E7A" w:rsidRDefault="00924E7A">
          <w:pPr>
            <w:pStyle w:val="TOC1"/>
            <w:tabs>
              <w:tab w:val="right" w:leader="dot" w:pos="10790"/>
            </w:tabs>
            <w:rPr>
              <w:ins w:id="66" w:author="Guynes Daniel M (Contractor)" w:date="2025-02-25T11:43:00Z"/>
              <w:rFonts w:eastAsiaTheme="minorEastAsia"/>
              <w:noProof/>
              <w:sz w:val="24"/>
              <w:szCs w:val="24"/>
            </w:rPr>
          </w:pPr>
          <w:ins w:id="67" w:author="Guynes Daniel M (Contractor)" w:date="2025-02-25T11:43:00Z">
            <w:r w:rsidRPr="00F949AB">
              <w:rPr>
                <w:rStyle w:val="Hyperlink"/>
                <w:noProof/>
              </w:rPr>
              <w:fldChar w:fldCharType="begin"/>
            </w:r>
            <w:r w:rsidRPr="00F949AB">
              <w:rPr>
                <w:rStyle w:val="Hyperlink"/>
                <w:noProof/>
              </w:rPr>
              <w:instrText xml:space="preserve"> </w:instrText>
            </w:r>
            <w:r>
              <w:rPr>
                <w:noProof/>
              </w:rPr>
              <w:instrText>HYPERLINK \l "_Toc191376254"</w:instrText>
            </w:r>
            <w:r w:rsidRPr="00F949AB">
              <w:rPr>
                <w:rStyle w:val="Hyperlink"/>
                <w:noProof/>
              </w:rPr>
              <w:instrText xml:space="preserve"> </w:instrText>
            </w:r>
            <w:r w:rsidRPr="00F949AB">
              <w:rPr>
                <w:rStyle w:val="Hyperlink"/>
                <w:noProof/>
              </w:rPr>
            </w:r>
            <w:r w:rsidRPr="00F949AB">
              <w:rPr>
                <w:rStyle w:val="Hyperlink"/>
                <w:noProof/>
              </w:rPr>
              <w:fldChar w:fldCharType="separate"/>
            </w:r>
            <w:r w:rsidRPr="00F949AB">
              <w:rPr>
                <w:rStyle w:val="Hyperlink"/>
                <w:noProof/>
              </w:rPr>
              <w:t>Appendix G: Sample Use Case Diagrams</w:t>
            </w:r>
            <w:r>
              <w:rPr>
                <w:noProof/>
                <w:webHidden/>
              </w:rPr>
              <w:tab/>
            </w:r>
            <w:r>
              <w:rPr>
                <w:noProof/>
                <w:webHidden/>
              </w:rPr>
              <w:fldChar w:fldCharType="begin"/>
            </w:r>
            <w:r>
              <w:rPr>
                <w:noProof/>
                <w:webHidden/>
              </w:rPr>
              <w:instrText xml:space="preserve"> PAGEREF _Toc191376254 \h </w:instrText>
            </w:r>
          </w:ins>
          <w:r>
            <w:rPr>
              <w:noProof/>
              <w:webHidden/>
            </w:rPr>
          </w:r>
          <w:r>
            <w:rPr>
              <w:noProof/>
              <w:webHidden/>
            </w:rPr>
            <w:fldChar w:fldCharType="separate"/>
          </w:r>
          <w:ins w:id="68" w:author="Guynes Daniel M (Contractor)" w:date="2025-02-25T11:43:00Z">
            <w:r>
              <w:rPr>
                <w:noProof/>
                <w:webHidden/>
              </w:rPr>
              <w:t>0</w:t>
            </w:r>
            <w:r>
              <w:rPr>
                <w:noProof/>
                <w:webHidden/>
              </w:rPr>
              <w:fldChar w:fldCharType="end"/>
            </w:r>
            <w:r w:rsidRPr="00F949AB">
              <w:rPr>
                <w:rStyle w:val="Hyperlink"/>
                <w:noProof/>
              </w:rPr>
              <w:fldChar w:fldCharType="end"/>
            </w:r>
          </w:ins>
        </w:p>
        <w:p w14:paraId="5B28D4E1" w14:textId="4889D1C8" w:rsidR="00924E7A" w:rsidRDefault="00924E7A">
          <w:pPr>
            <w:pStyle w:val="TOC2"/>
            <w:tabs>
              <w:tab w:val="right" w:leader="dot" w:pos="10790"/>
            </w:tabs>
            <w:rPr>
              <w:ins w:id="69" w:author="Guynes Daniel M (Contractor)" w:date="2025-02-25T11:43:00Z"/>
              <w:rFonts w:eastAsiaTheme="minorEastAsia"/>
              <w:noProof/>
              <w:sz w:val="24"/>
              <w:szCs w:val="24"/>
            </w:rPr>
          </w:pPr>
          <w:ins w:id="70" w:author="Guynes Daniel M (Contractor)" w:date="2025-02-25T11:43:00Z">
            <w:r w:rsidRPr="00F949AB">
              <w:rPr>
                <w:rStyle w:val="Hyperlink"/>
                <w:noProof/>
              </w:rPr>
              <w:fldChar w:fldCharType="begin"/>
            </w:r>
            <w:r w:rsidRPr="00F949AB">
              <w:rPr>
                <w:rStyle w:val="Hyperlink"/>
                <w:noProof/>
              </w:rPr>
              <w:instrText xml:space="preserve"> </w:instrText>
            </w:r>
            <w:r>
              <w:rPr>
                <w:noProof/>
              </w:rPr>
              <w:instrText>HYPERLINK \l "_Toc191376255"</w:instrText>
            </w:r>
            <w:r w:rsidRPr="00F949AB">
              <w:rPr>
                <w:rStyle w:val="Hyperlink"/>
                <w:noProof/>
              </w:rPr>
              <w:instrText xml:space="preserve"> </w:instrText>
            </w:r>
            <w:r w:rsidRPr="00F949AB">
              <w:rPr>
                <w:rStyle w:val="Hyperlink"/>
                <w:noProof/>
              </w:rPr>
            </w:r>
            <w:r w:rsidRPr="00F949AB">
              <w:rPr>
                <w:rStyle w:val="Hyperlink"/>
                <w:noProof/>
              </w:rPr>
              <w:fldChar w:fldCharType="separate"/>
            </w:r>
            <w:r w:rsidRPr="00F949AB">
              <w:rPr>
                <w:rStyle w:val="Hyperlink"/>
                <w:noProof/>
              </w:rPr>
              <w:t>Visual Diagrams</w:t>
            </w:r>
            <w:r>
              <w:rPr>
                <w:noProof/>
                <w:webHidden/>
              </w:rPr>
              <w:tab/>
            </w:r>
            <w:r>
              <w:rPr>
                <w:noProof/>
                <w:webHidden/>
              </w:rPr>
              <w:fldChar w:fldCharType="begin"/>
            </w:r>
            <w:r>
              <w:rPr>
                <w:noProof/>
                <w:webHidden/>
              </w:rPr>
              <w:instrText xml:space="preserve"> PAGEREF _Toc191376255 \h </w:instrText>
            </w:r>
          </w:ins>
          <w:r>
            <w:rPr>
              <w:noProof/>
              <w:webHidden/>
            </w:rPr>
          </w:r>
          <w:r>
            <w:rPr>
              <w:noProof/>
              <w:webHidden/>
            </w:rPr>
            <w:fldChar w:fldCharType="separate"/>
          </w:r>
          <w:ins w:id="71" w:author="Guynes Daniel M (Contractor)" w:date="2025-02-25T11:43:00Z">
            <w:r>
              <w:rPr>
                <w:noProof/>
                <w:webHidden/>
              </w:rPr>
              <w:t>0</w:t>
            </w:r>
            <w:r>
              <w:rPr>
                <w:noProof/>
                <w:webHidden/>
              </w:rPr>
              <w:fldChar w:fldCharType="end"/>
            </w:r>
            <w:r w:rsidRPr="00F949AB">
              <w:rPr>
                <w:rStyle w:val="Hyperlink"/>
                <w:noProof/>
              </w:rPr>
              <w:fldChar w:fldCharType="end"/>
            </w:r>
          </w:ins>
        </w:p>
        <w:p w14:paraId="487BB2B9" w14:textId="3BF7EA8C" w:rsidR="00924E7A" w:rsidRDefault="00924E7A">
          <w:pPr>
            <w:pStyle w:val="TOC2"/>
            <w:tabs>
              <w:tab w:val="right" w:leader="dot" w:pos="10790"/>
            </w:tabs>
            <w:rPr>
              <w:ins w:id="72" w:author="Guynes Daniel M (Contractor)" w:date="2025-02-25T11:43:00Z"/>
              <w:rFonts w:eastAsiaTheme="minorEastAsia"/>
              <w:noProof/>
              <w:sz w:val="24"/>
              <w:szCs w:val="24"/>
            </w:rPr>
          </w:pPr>
          <w:ins w:id="73" w:author="Guynes Daniel M (Contractor)" w:date="2025-02-25T11:43:00Z">
            <w:r w:rsidRPr="00F949AB">
              <w:rPr>
                <w:rStyle w:val="Hyperlink"/>
                <w:noProof/>
              </w:rPr>
              <w:fldChar w:fldCharType="begin"/>
            </w:r>
            <w:r w:rsidRPr="00F949AB">
              <w:rPr>
                <w:rStyle w:val="Hyperlink"/>
                <w:noProof/>
              </w:rPr>
              <w:instrText xml:space="preserve"> </w:instrText>
            </w:r>
            <w:r>
              <w:rPr>
                <w:noProof/>
              </w:rPr>
              <w:instrText>HYPERLINK \l "_Toc191376256"</w:instrText>
            </w:r>
            <w:r w:rsidRPr="00F949AB">
              <w:rPr>
                <w:rStyle w:val="Hyperlink"/>
                <w:noProof/>
              </w:rPr>
              <w:instrText xml:space="preserve"> </w:instrText>
            </w:r>
            <w:r w:rsidRPr="00F949AB">
              <w:rPr>
                <w:rStyle w:val="Hyperlink"/>
                <w:noProof/>
              </w:rPr>
            </w:r>
            <w:r w:rsidRPr="00F949AB">
              <w:rPr>
                <w:rStyle w:val="Hyperlink"/>
                <w:noProof/>
              </w:rPr>
              <w:fldChar w:fldCharType="separate"/>
            </w:r>
            <w:r w:rsidRPr="00F949AB">
              <w:rPr>
                <w:rStyle w:val="Hyperlink"/>
                <w:noProof/>
              </w:rPr>
              <w:t>Textual Diagrams</w:t>
            </w:r>
            <w:r>
              <w:rPr>
                <w:noProof/>
                <w:webHidden/>
              </w:rPr>
              <w:tab/>
            </w:r>
            <w:r>
              <w:rPr>
                <w:noProof/>
                <w:webHidden/>
              </w:rPr>
              <w:fldChar w:fldCharType="begin"/>
            </w:r>
            <w:r>
              <w:rPr>
                <w:noProof/>
                <w:webHidden/>
              </w:rPr>
              <w:instrText xml:space="preserve"> PAGEREF _Toc191376256 \h </w:instrText>
            </w:r>
          </w:ins>
          <w:r>
            <w:rPr>
              <w:noProof/>
              <w:webHidden/>
            </w:rPr>
          </w:r>
          <w:r>
            <w:rPr>
              <w:noProof/>
              <w:webHidden/>
            </w:rPr>
            <w:fldChar w:fldCharType="separate"/>
          </w:r>
          <w:ins w:id="74" w:author="Guynes Daniel M (Contractor)" w:date="2025-02-25T11:43:00Z">
            <w:r>
              <w:rPr>
                <w:noProof/>
                <w:webHidden/>
              </w:rPr>
              <w:t>0</w:t>
            </w:r>
            <w:r>
              <w:rPr>
                <w:noProof/>
                <w:webHidden/>
              </w:rPr>
              <w:fldChar w:fldCharType="end"/>
            </w:r>
            <w:r w:rsidRPr="00F949AB">
              <w:rPr>
                <w:rStyle w:val="Hyperlink"/>
                <w:noProof/>
              </w:rPr>
              <w:fldChar w:fldCharType="end"/>
            </w:r>
          </w:ins>
        </w:p>
        <w:p w14:paraId="2709F071" w14:textId="4C844E21" w:rsidR="00100B75" w:rsidDel="00924E7A" w:rsidRDefault="00100B75">
          <w:pPr>
            <w:pStyle w:val="TOC1"/>
            <w:tabs>
              <w:tab w:val="right" w:leader="dot" w:pos="10790"/>
            </w:tabs>
            <w:rPr>
              <w:del w:id="75" w:author="Guynes Daniel M (Contractor)" w:date="2025-02-25T11:43:00Z"/>
              <w:rFonts w:eastAsiaTheme="minorEastAsia"/>
              <w:noProof/>
              <w:sz w:val="24"/>
              <w:szCs w:val="24"/>
            </w:rPr>
          </w:pPr>
          <w:del w:id="76" w:author="Guynes Daniel M (Contractor)" w:date="2025-02-25T11:43:00Z">
            <w:r w:rsidRPr="00924E7A" w:rsidDel="00924E7A">
              <w:rPr>
                <w:rPrChange w:id="77" w:author="Guynes Daniel M (Contractor)" w:date="2025-02-25T11:43:00Z">
                  <w:rPr>
                    <w:rStyle w:val="Hyperlink"/>
                    <w:noProof/>
                  </w:rPr>
                </w:rPrChange>
              </w:rPr>
              <w:delText>Table of Contents</w:delText>
            </w:r>
            <w:r w:rsidDel="00924E7A">
              <w:rPr>
                <w:noProof/>
                <w:webHidden/>
              </w:rPr>
              <w:tab/>
              <w:delText>1</w:delText>
            </w:r>
          </w:del>
        </w:p>
        <w:p w14:paraId="4359F91D" w14:textId="6DC9340A" w:rsidR="00100B75" w:rsidDel="00924E7A" w:rsidRDefault="00100B75">
          <w:pPr>
            <w:pStyle w:val="TOC1"/>
            <w:tabs>
              <w:tab w:val="right" w:leader="dot" w:pos="10790"/>
            </w:tabs>
            <w:rPr>
              <w:del w:id="78" w:author="Guynes Daniel M (Contractor)" w:date="2025-02-25T11:43:00Z"/>
              <w:rFonts w:eastAsiaTheme="minorEastAsia"/>
              <w:noProof/>
              <w:sz w:val="24"/>
              <w:szCs w:val="24"/>
            </w:rPr>
          </w:pPr>
          <w:del w:id="79" w:author="Guynes Daniel M (Contractor)" w:date="2025-02-25T11:43:00Z">
            <w:r w:rsidRPr="00924E7A" w:rsidDel="00924E7A">
              <w:rPr>
                <w:rPrChange w:id="80" w:author="Guynes Daniel M (Contractor)" w:date="2025-02-25T11:43:00Z">
                  <w:rPr>
                    <w:rStyle w:val="Hyperlink"/>
                    <w:noProof/>
                  </w:rPr>
                </w:rPrChange>
              </w:rPr>
              <w:delText>Table of Tables</w:delText>
            </w:r>
            <w:r w:rsidDel="00924E7A">
              <w:rPr>
                <w:noProof/>
                <w:webHidden/>
              </w:rPr>
              <w:tab/>
              <w:delText>2</w:delText>
            </w:r>
          </w:del>
        </w:p>
        <w:p w14:paraId="6DB6B41C" w14:textId="0CB4DF99" w:rsidR="00100B75" w:rsidDel="00924E7A" w:rsidRDefault="00100B75">
          <w:pPr>
            <w:pStyle w:val="TOC1"/>
            <w:tabs>
              <w:tab w:val="right" w:leader="dot" w:pos="10790"/>
            </w:tabs>
            <w:rPr>
              <w:del w:id="81" w:author="Guynes Daniel M (Contractor)" w:date="2025-02-25T11:43:00Z"/>
              <w:rFonts w:eastAsiaTheme="minorEastAsia"/>
              <w:noProof/>
              <w:sz w:val="24"/>
              <w:szCs w:val="24"/>
            </w:rPr>
          </w:pPr>
          <w:del w:id="82" w:author="Guynes Daniel M (Contractor)" w:date="2025-02-25T11:43:00Z">
            <w:r w:rsidRPr="00924E7A" w:rsidDel="00924E7A">
              <w:rPr>
                <w:rPrChange w:id="83" w:author="Guynes Daniel M (Contractor)" w:date="2025-02-25T11:43:00Z">
                  <w:rPr>
                    <w:rStyle w:val="Hyperlink"/>
                    <w:noProof/>
                  </w:rPr>
                </w:rPrChange>
              </w:rPr>
              <w:delText>Table of Figures</w:delText>
            </w:r>
            <w:r w:rsidDel="00924E7A">
              <w:rPr>
                <w:noProof/>
                <w:webHidden/>
              </w:rPr>
              <w:tab/>
              <w:delText>2</w:delText>
            </w:r>
          </w:del>
        </w:p>
        <w:p w14:paraId="15288990" w14:textId="79036249" w:rsidR="00100B75" w:rsidDel="00924E7A" w:rsidRDefault="00100B75">
          <w:pPr>
            <w:pStyle w:val="TOC1"/>
            <w:tabs>
              <w:tab w:val="right" w:leader="dot" w:pos="10790"/>
            </w:tabs>
            <w:rPr>
              <w:del w:id="84" w:author="Guynes Daniel M (Contractor)" w:date="2025-02-25T11:43:00Z"/>
              <w:rFonts w:eastAsiaTheme="minorEastAsia"/>
              <w:noProof/>
              <w:sz w:val="24"/>
              <w:szCs w:val="24"/>
            </w:rPr>
          </w:pPr>
          <w:del w:id="85" w:author="Guynes Daniel M (Contractor)" w:date="2025-02-25T11:43:00Z">
            <w:r w:rsidRPr="00924E7A" w:rsidDel="00924E7A">
              <w:rPr>
                <w:rPrChange w:id="86" w:author="Guynes Daniel M (Contractor)" w:date="2025-02-25T11:43:00Z">
                  <w:rPr>
                    <w:rStyle w:val="Hyperlink"/>
                    <w:noProof/>
                  </w:rPr>
                </w:rPrChange>
              </w:rPr>
              <w:delText>Document Revision History</w:delText>
            </w:r>
            <w:r w:rsidDel="00924E7A">
              <w:rPr>
                <w:noProof/>
                <w:webHidden/>
              </w:rPr>
              <w:tab/>
              <w:delText>3</w:delText>
            </w:r>
          </w:del>
        </w:p>
        <w:p w14:paraId="4F3228A9" w14:textId="248EC93F" w:rsidR="00100B75" w:rsidDel="00924E7A" w:rsidRDefault="00100B75">
          <w:pPr>
            <w:pStyle w:val="TOC1"/>
            <w:tabs>
              <w:tab w:val="right" w:leader="dot" w:pos="10790"/>
            </w:tabs>
            <w:rPr>
              <w:del w:id="87" w:author="Guynes Daniel M (Contractor)" w:date="2025-02-25T11:43:00Z"/>
              <w:rFonts w:eastAsiaTheme="minorEastAsia"/>
              <w:noProof/>
              <w:sz w:val="24"/>
              <w:szCs w:val="24"/>
            </w:rPr>
          </w:pPr>
          <w:del w:id="88" w:author="Guynes Daniel M (Contractor)" w:date="2025-02-25T11:43:00Z">
            <w:r w:rsidRPr="00924E7A" w:rsidDel="00924E7A">
              <w:rPr>
                <w:rPrChange w:id="89" w:author="Guynes Daniel M (Contractor)" w:date="2025-02-25T11:43:00Z">
                  <w:rPr>
                    <w:rStyle w:val="Hyperlink"/>
                    <w:noProof/>
                  </w:rPr>
                </w:rPrChange>
              </w:rPr>
              <w:delText>Purpose</w:delText>
            </w:r>
            <w:r w:rsidDel="00924E7A">
              <w:rPr>
                <w:noProof/>
                <w:webHidden/>
              </w:rPr>
              <w:tab/>
              <w:delText>4</w:delText>
            </w:r>
          </w:del>
        </w:p>
        <w:p w14:paraId="524EC2F2" w14:textId="3595ACE5" w:rsidR="00100B75" w:rsidDel="00924E7A" w:rsidRDefault="00100B75">
          <w:pPr>
            <w:pStyle w:val="TOC1"/>
            <w:tabs>
              <w:tab w:val="right" w:leader="dot" w:pos="10790"/>
            </w:tabs>
            <w:rPr>
              <w:del w:id="90" w:author="Guynes Daniel M (Contractor)" w:date="2025-02-25T11:43:00Z"/>
              <w:rFonts w:eastAsiaTheme="minorEastAsia"/>
              <w:noProof/>
              <w:sz w:val="24"/>
              <w:szCs w:val="24"/>
            </w:rPr>
          </w:pPr>
          <w:del w:id="91" w:author="Guynes Daniel M (Contractor)" w:date="2025-02-25T11:43:00Z">
            <w:r w:rsidRPr="00924E7A" w:rsidDel="00924E7A">
              <w:rPr>
                <w:rPrChange w:id="92" w:author="Guynes Daniel M (Contractor)" w:date="2025-02-25T11:43:00Z">
                  <w:rPr>
                    <w:rStyle w:val="Hyperlink"/>
                    <w:noProof/>
                  </w:rPr>
                </w:rPrChange>
              </w:rPr>
              <w:delText>Information</w:delText>
            </w:r>
            <w:r w:rsidDel="00924E7A">
              <w:rPr>
                <w:noProof/>
                <w:webHidden/>
              </w:rPr>
              <w:tab/>
              <w:delText>4</w:delText>
            </w:r>
          </w:del>
        </w:p>
        <w:p w14:paraId="329998CE" w14:textId="0EF8B8B0" w:rsidR="00100B75" w:rsidDel="00924E7A" w:rsidRDefault="00100B75">
          <w:pPr>
            <w:pStyle w:val="TOC1"/>
            <w:tabs>
              <w:tab w:val="right" w:leader="dot" w:pos="10790"/>
            </w:tabs>
            <w:rPr>
              <w:del w:id="93" w:author="Guynes Daniel M (Contractor)" w:date="2025-02-25T11:43:00Z"/>
              <w:rFonts w:eastAsiaTheme="minorEastAsia"/>
              <w:noProof/>
              <w:sz w:val="24"/>
              <w:szCs w:val="24"/>
            </w:rPr>
          </w:pPr>
          <w:del w:id="94" w:author="Guynes Daniel M (Contractor)" w:date="2025-02-25T11:43:00Z">
            <w:r w:rsidRPr="00924E7A" w:rsidDel="00924E7A">
              <w:rPr>
                <w:rPrChange w:id="95" w:author="Guynes Daniel M (Contractor)" w:date="2025-02-25T11:43:00Z">
                  <w:rPr>
                    <w:rStyle w:val="Hyperlink"/>
                    <w:noProof/>
                  </w:rPr>
                </w:rPrChange>
              </w:rPr>
              <w:delText>Instructions</w:delText>
            </w:r>
            <w:r w:rsidDel="00924E7A">
              <w:rPr>
                <w:noProof/>
                <w:webHidden/>
              </w:rPr>
              <w:tab/>
              <w:delText>0</w:delText>
            </w:r>
          </w:del>
        </w:p>
        <w:p w14:paraId="4987D6F9" w14:textId="01D45BAE" w:rsidR="00100B75" w:rsidDel="00924E7A" w:rsidRDefault="00100B75">
          <w:pPr>
            <w:pStyle w:val="TOC2"/>
            <w:tabs>
              <w:tab w:val="right" w:leader="dot" w:pos="10790"/>
            </w:tabs>
            <w:rPr>
              <w:del w:id="96" w:author="Guynes Daniel M (Contractor)" w:date="2025-02-25T11:43:00Z"/>
              <w:rFonts w:eastAsiaTheme="minorEastAsia"/>
              <w:noProof/>
              <w:sz w:val="24"/>
              <w:szCs w:val="24"/>
            </w:rPr>
          </w:pPr>
          <w:del w:id="97" w:author="Guynes Daniel M (Contractor)" w:date="2025-02-25T11:43:00Z">
            <w:r w:rsidRPr="00924E7A" w:rsidDel="00924E7A">
              <w:rPr>
                <w:rPrChange w:id="98" w:author="Guynes Daniel M (Contractor)" w:date="2025-02-25T11:43:00Z">
                  <w:rPr>
                    <w:rStyle w:val="Hyperlink"/>
                    <w:noProof/>
                  </w:rPr>
                </w:rPrChange>
              </w:rPr>
              <w:delText>Step 1: Solution Objects</w:delText>
            </w:r>
            <w:r w:rsidDel="00924E7A">
              <w:rPr>
                <w:noProof/>
                <w:webHidden/>
              </w:rPr>
              <w:tab/>
              <w:delText>0</w:delText>
            </w:r>
          </w:del>
        </w:p>
        <w:p w14:paraId="7B4EFAE0" w14:textId="0F4E12BF" w:rsidR="00100B75" w:rsidDel="00924E7A" w:rsidRDefault="00100B75">
          <w:pPr>
            <w:pStyle w:val="TOC2"/>
            <w:tabs>
              <w:tab w:val="right" w:leader="dot" w:pos="10790"/>
            </w:tabs>
            <w:rPr>
              <w:del w:id="99" w:author="Guynes Daniel M (Contractor)" w:date="2025-02-25T11:43:00Z"/>
              <w:rFonts w:eastAsiaTheme="minorEastAsia"/>
              <w:noProof/>
              <w:sz w:val="24"/>
              <w:szCs w:val="24"/>
            </w:rPr>
          </w:pPr>
          <w:del w:id="100" w:author="Guynes Daniel M (Contractor)" w:date="2025-02-25T11:43:00Z">
            <w:r w:rsidRPr="00924E7A" w:rsidDel="00924E7A">
              <w:rPr>
                <w:rPrChange w:id="101" w:author="Guynes Daniel M (Contractor)" w:date="2025-02-25T11:43:00Z">
                  <w:rPr>
                    <w:rStyle w:val="Hyperlink"/>
                    <w:noProof/>
                  </w:rPr>
                </w:rPrChange>
              </w:rPr>
              <w:delText>Step 2: Connection References</w:delText>
            </w:r>
            <w:r w:rsidDel="00924E7A">
              <w:rPr>
                <w:noProof/>
                <w:webHidden/>
              </w:rPr>
              <w:tab/>
              <w:delText>0</w:delText>
            </w:r>
          </w:del>
        </w:p>
        <w:p w14:paraId="1FFB5D36" w14:textId="6FB60B1D" w:rsidR="00100B75" w:rsidDel="00924E7A" w:rsidRDefault="00100B75">
          <w:pPr>
            <w:pStyle w:val="TOC2"/>
            <w:tabs>
              <w:tab w:val="right" w:leader="dot" w:pos="10790"/>
            </w:tabs>
            <w:rPr>
              <w:del w:id="102" w:author="Guynes Daniel M (Contractor)" w:date="2025-02-25T11:43:00Z"/>
              <w:rFonts w:eastAsiaTheme="minorEastAsia"/>
              <w:noProof/>
              <w:sz w:val="24"/>
              <w:szCs w:val="24"/>
            </w:rPr>
          </w:pPr>
          <w:del w:id="103" w:author="Guynes Daniel M (Contractor)" w:date="2025-02-25T11:43:00Z">
            <w:r w:rsidRPr="00924E7A" w:rsidDel="00924E7A">
              <w:rPr>
                <w:rPrChange w:id="104" w:author="Guynes Daniel M (Contractor)" w:date="2025-02-25T11:43:00Z">
                  <w:rPr>
                    <w:rStyle w:val="Hyperlink"/>
                    <w:noProof/>
                  </w:rPr>
                </w:rPrChange>
              </w:rPr>
              <w:delText>Step 3: Data Storage Mapping</w:delText>
            </w:r>
            <w:r w:rsidDel="00924E7A">
              <w:rPr>
                <w:noProof/>
                <w:webHidden/>
              </w:rPr>
              <w:tab/>
              <w:delText>0</w:delText>
            </w:r>
          </w:del>
        </w:p>
        <w:p w14:paraId="0933A195" w14:textId="49D76D23" w:rsidR="00100B75" w:rsidDel="00924E7A" w:rsidRDefault="00100B75">
          <w:pPr>
            <w:pStyle w:val="TOC2"/>
            <w:tabs>
              <w:tab w:val="right" w:leader="dot" w:pos="10790"/>
            </w:tabs>
            <w:rPr>
              <w:del w:id="105" w:author="Guynes Daniel M (Contractor)" w:date="2025-02-25T11:43:00Z"/>
              <w:rFonts w:eastAsiaTheme="minorEastAsia"/>
              <w:noProof/>
              <w:sz w:val="24"/>
              <w:szCs w:val="24"/>
            </w:rPr>
          </w:pPr>
          <w:del w:id="106" w:author="Guynes Daniel M (Contractor)" w:date="2025-02-25T11:43:00Z">
            <w:r w:rsidRPr="00924E7A" w:rsidDel="00924E7A">
              <w:rPr>
                <w:rPrChange w:id="107" w:author="Guynes Daniel M (Contractor)" w:date="2025-02-25T11:43:00Z">
                  <w:rPr>
                    <w:rStyle w:val="Hyperlink"/>
                    <w:noProof/>
                  </w:rPr>
                </w:rPrChange>
              </w:rPr>
              <w:delText>Step 4: Data Storage Details</w:delText>
            </w:r>
            <w:r w:rsidDel="00924E7A">
              <w:rPr>
                <w:noProof/>
                <w:webHidden/>
              </w:rPr>
              <w:tab/>
              <w:delText>1</w:delText>
            </w:r>
          </w:del>
        </w:p>
        <w:p w14:paraId="1CCA971D" w14:textId="46AB2F3E" w:rsidR="00100B75" w:rsidDel="00924E7A" w:rsidRDefault="00100B75">
          <w:pPr>
            <w:pStyle w:val="TOC2"/>
            <w:tabs>
              <w:tab w:val="right" w:leader="dot" w:pos="10790"/>
            </w:tabs>
            <w:rPr>
              <w:del w:id="108" w:author="Guynes Daniel M (Contractor)" w:date="2025-02-25T11:43:00Z"/>
              <w:rFonts w:eastAsiaTheme="minorEastAsia"/>
              <w:noProof/>
              <w:sz w:val="24"/>
              <w:szCs w:val="24"/>
            </w:rPr>
          </w:pPr>
          <w:del w:id="109" w:author="Guynes Daniel M (Contractor)" w:date="2025-02-25T11:43:00Z">
            <w:r w:rsidRPr="00924E7A" w:rsidDel="00924E7A">
              <w:rPr>
                <w:rPrChange w:id="110" w:author="Guynes Daniel M (Contractor)" w:date="2025-02-25T11:43:00Z">
                  <w:rPr>
                    <w:rStyle w:val="Hyperlink"/>
                    <w:noProof/>
                  </w:rPr>
                </w:rPrChange>
              </w:rPr>
              <w:lastRenderedPageBreak/>
              <w:delText>Step 5: Custom Security Roles</w:delText>
            </w:r>
            <w:r w:rsidDel="00924E7A">
              <w:rPr>
                <w:noProof/>
                <w:webHidden/>
              </w:rPr>
              <w:tab/>
              <w:delText>1</w:delText>
            </w:r>
          </w:del>
        </w:p>
        <w:p w14:paraId="2314000A" w14:textId="2F2ED604" w:rsidR="00100B75" w:rsidDel="00924E7A" w:rsidRDefault="00100B75">
          <w:pPr>
            <w:pStyle w:val="TOC2"/>
            <w:tabs>
              <w:tab w:val="right" w:leader="dot" w:pos="10790"/>
            </w:tabs>
            <w:rPr>
              <w:del w:id="111" w:author="Guynes Daniel M (Contractor)" w:date="2025-02-25T11:43:00Z"/>
              <w:rFonts w:eastAsiaTheme="minorEastAsia"/>
              <w:noProof/>
              <w:sz w:val="24"/>
              <w:szCs w:val="24"/>
            </w:rPr>
          </w:pPr>
          <w:del w:id="112" w:author="Guynes Daniel M (Contractor)" w:date="2025-02-25T11:43:00Z">
            <w:r w:rsidRPr="00924E7A" w:rsidDel="00924E7A">
              <w:rPr>
                <w:rPrChange w:id="113" w:author="Guynes Daniel M (Contractor)" w:date="2025-02-25T11:43:00Z">
                  <w:rPr>
                    <w:rStyle w:val="Hyperlink"/>
                    <w:noProof/>
                  </w:rPr>
                </w:rPrChange>
              </w:rPr>
              <w:delText>Step 6: Production Environment Security Teams (Entra Security Groups)</w:delText>
            </w:r>
            <w:r w:rsidDel="00924E7A">
              <w:rPr>
                <w:noProof/>
                <w:webHidden/>
              </w:rPr>
              <w:tab/>
              <w:delText>2</w:delText>
            </w:r>
          </w:del>
        </w:p>
        <w:p w14:paraId="51524491" w14:textId="673A5653" w:rsidR="00100B75" w:rsidDel="00924E7A" w:rsidRDefault="00100B75">
          <w:pPr>
            <w:pStyle w:val="TOC2"/>
            <w:tabs>
              <w:tab w:val="right" w:leader="dot" w:pos="10790"/>
            </w:tabs>
            <w:rPr>
              <w:del w:id="114" w:author="Guynes Daniel M (Contractor)" w:date="2025-02-25T11:43:00Z"/>
              <w:rFonts w:eastAsiaTheme="minorEastAsia"/>
              <w:noProof/>
              <w:sz w:val="24"/>
              <w:szCs w:val="24"/>
            </w:rPr>
          </w:pPr>
          <w:del w:id="115" w:author="Guynes Daniel M (Contractor)" w:date="2025-02-25T11:43:00Z">
            <w:r w:rsidRPr="00924E7A" w:rsidDel="00924E7A">
              <w:rPr>
                <w:rPrChange w:id="116" w:author="Guynes Daniel M (Contractor)" w:date="2025-02-25T11:43:00Z">
                  <w:rPr>
                    <w:rStyle w:val="Hyperlink"/>
                    <w:noProof/>
                  </w:rPr>
                </w:rPrChange>
              </w:rPr>
              <w:delText>Step 7: Use Case Diagrams</w:delText>
            </w:r>
            <w:r w:rsidDel="00924E7A">
              <w:rPr>
                <w:noProof/>
                <w:webHidden/>
              </w:rPr>
              <w:tab/>
              <w:delText>2</w:delText>
            </w:r>
          </w:del>
        </w:p>
        <w:p w14:paraId="5C1D4CB6" w14:textId="0BDCDF65" w:rsidR="00100B75" w:rsidDel="00924E7A" w:rsidRDefault="00100B75">
          <w:pPr>
            <w:pStyle w:val="TOC2"/>
            <w:tabs>
              <w:tab w:val="right" w:leader="dot" w:pos="10790"/>
            </w:tabs>
            <w:rPr>
              <w:del w:id="117" w:author="Guynes Daniel M (Contractor)" w:date="2025-02-25T11:43:00Z"/>
              <w:rFonts w:eastAsiaTheme="minorEastAsia"/>
              <w:noProof/>
              <w:sz w:val="24"/>
              <w:szCs w:val="24"/>
            </w:rPr>
          </w:pPr>
          <w:del w:id="118" w:author="Guynes Daniel M (Contractor)" w:date="2025-02-25T11:43:00Z">
            <w:r w:rsidRPr="00924E7A" w:rsidDel="00924E7A">
              <w:rPr>
                <w:rPrChange w:id="119" w:author="Guynes Daniel M (Contractor)" w:date="2025-02-25T11:43:00Z">
                  <w:rPr>
                    <w:rStyle w:val="Hyperlink"/>
                    <w:noProof/>
                  </w:rPr>
                </w:rPrChange>
              </w:rPr>
              <w:delText>Step 8: Comments, Notes or Instructions</w:delText>
            </w:r>
            <w:r w:rsidDel="00924E7A">
              <w:rPr>
                <w:noProof/>
                <w:webHidden/>
              </w:rPr>
              <w:tab/>
              <w:delText>3</w:delText>
            </w:r>
          </w:del>
        </w:p>
        <w:p w14:paraId="6B14BA61" w14:textId="3E90908C" w:rsidR="00100B75" w:rsidDel="00924E7A" w:rsidRDefault="00100B75">
          <w:pPr>
            <w:pStyle w:val="TOC1"/>
            <w:tabs>
              <w:tab w:val="right" w:leader="dot" w:pos="10790"/>
            </w:tabs>
            <w:rPr>
              <w:del w:id="120" w:author="Guynes Daniel M (Contractor)" w:date="2025-02-25T11:43:00Z"/>
              <w:rFonts w:eastAsiaTheme="minorEastAsia"/>
              <w:noProof/>
              <w:sz w:val="24"/>
              <w:szCs w:val="24"/>
            </w:rPr>
          </w:pPr>
          <w:del w:id="121" w:author="Guynes Daniel M (Contractor)" w:date="2025-02-25T11:43:00Z">
            <w:r w:rsidRPr="00924E7A" w:rsidDel="00924E7A">
              <w:rPr>
                <w:rPrChange w:id="122" w:author="Guynes Daniel M (Contractor)" w:date="2025-02-25T11:43:00Z">
                  <w:rPr>
                    <w:rStyle w:val="Hyperlink"/>
                    <w:noProof/>
                  </w:rPr>
                </w:rPrChange>
              </w:rPr>
              <w:delText>Appendix A: Sample Solution Object List</w:delText>
            </w:r>
            <w:r w:rsidDel="00924E7A">
              <w:rPr>
                <w:noProof/>
                <w:webHidden/>
              </w:rPr>
              <w:tab/>
              <w:delText>4</w:delText>
            </w:r>
          </w:del>
        </w:p>
        <w:p w14:paraId="153F1A65" w14:textId="43C55D7D" w:rsidR="00100B75" w:rsidDel="00924E7A" w:rsidRDefault="00100B75">
          <w:pPr>
            <w:pStyle w:val="TOC1"/>
            <w:tabs>
              <w:tab w:val="right" w:leader="dot" w:pos="10790"/>
            </w:tabs>
            <w:rPr>
              <w:del w:id="123" w:author="Guynes Daniel M (Contractor)" w:date="2025-02-25T11:43:00Z"/>
              <w:rFonts w:eastAsiaTheme="minorEastAsia"/>
              <w:noProof/>
              <w:sz w:val="24"/>
              <w:szCs w:val="24"/>
            </w:rPr>
          </w:pPr>
          <w:del w:id="124" w:author="Guynes Daniel M (Contractor)" w:date="2025-02-25T11:43:00Z">
            <w:r w:rsidRPr="00924E7A" w:rsidDel="00924E7A">
              <w:rPr>
                <w:rPrChange w:id="125" w:author="Guynes Daniel M (Contractor)" w:date="2025-02-25T11:43:00Z">
                  <w:rPr>
                    <w:rStyle w:val="Hyperlink"/>
                    <w:noProof/>
                  </w:rPr>
                </w:rPrChange>
              </w:rPr>
              <w:delText>Appendix B: Sample Connection References</w:delText>
            </w:r>
            <w:r w:rsidDel="00924E7A">
              <w:rPr>
                <w:noProof/>
                <w:webHidden/>
              </w:rPr>
              <w:tab/>
              <w:delText>5</w:delText>
            </w:r>
          </w:del>
        </w:p>
        <w:p w14:paraId="30E4519C" w14:textId="30936BFC" w:rsidR="00100B75" w:rsidDel="00924E7A" w:rsidRDefault="00100B75">
          <w:pPr>
            <w:pStyle w:val="TOC1"/>
            <w:tabs>
              <w:tab w:val="right" w:leader="dot" w:pos="10790"/>
            </w:tabs>
            <w:rPr>
              <w:del w:id="126" w:author="Guynes Daniel M (Contractor)" w:date="2025-02-25T11:43:00Z"/>
              <w:rFonts w:eastAsiaTheme="minorEastAsia"/>
              <w:noProof/>
              <w:sz w:val="24"/>
              <w:szCs w:val="24"/>
            </w:rPr>
          </w:pPr>
          <w:del w:id="127" w:author="Guynes Daniel M (Contractor)" w:date="2025-02-25T11:43:00Z">
            <w:r w:rsidRPr="00924E7A" w:rsidDel="00924E7A">
              <w:rPr>
                <w:rPrChange w:id="128" w:author="Guynes Daniel M (Contractor)" w:date="2025-02-25T11:43:00Z">
                  <w:rPr>
                    <w:rStyle w:val="Hyperlink"/>
                    <w:noProof/>
                  </w:rPr>
                </w:rPrChange>
              </w:rPr>
              <w:delText>Appendix C: Sample Data Storage Mapping</w:delText>
            </w:r>
            <w:r w:rsidDel="00924E7A">
              <w:rPr>
                <w:noProof/>
                <w:webHidden/>
              </w:rPr>
              <w:tab/>
              <w:delText>6</w:delText>
            </w:r>
          </w:del>
        </w:p>
        <w:p w14:paraId="421B9B00" w14:textId="56705761" w:rsidR="00100B75" w:rsidDel="00924E7A" w:rsidRDefault="00100B75">
          <w:pPr>
            <w:pStyle w:val="TOC1"/>
            <w:tabs>
              <w:tab w:val="right" w:leader="dot" w:pos="10790"/>
            </w:tabs>
            <w:rPr>
              <w:del w:id="129" w:author="Guynes Daniel M (Contractor)" w:date="2025-02-25T11:43:00Z"/>
              <w:rFonts w:eastAsiaTheme="minorEastAsia"/>
              <w:noProof/>
              <w:sz w:val="24"/>
              <w:szCs w:val="24"/>
            </w:rPr>
          </w:pPr>
          <w:del w:id="130" w:author="Guynes Daniel M (Contractor)" w:date="2025-02-25T11:43:00Z">
            <w:r w:rsidRPr="00924E7A" w:rsidDel="00924E7A">
              <w:rPr>
                <w:rPrChange w:id="131" w:author="Guynes Daniel M (Contractor)" w:date="2025-02-25T11:43:00Z">
                  <w:rPr>
                    <w:rStyle w:val="Hyperlink"/>
                    <w:noProof/>
                  </w:rPr>
                </w:rPrChange>
              </w:rPr>
              <w:delText>Appendix D: Sample Data Storage Details</w:delText>
            </w:r>
            <w:r w:rsidDel="00924E7A">
              <w:rPr>
                <w:noProof/>
                <w:webHidden/>
              </w:rPr>
              <w:tab/>
              <w:delText>7</w:delText>
            </w:r>
          </w:del>
        </w:p>
        <w:p w14:paraId="381613DC" w14:textId="6FC0E0F7" w:rsidR="00100B75" w:rsidDel="00924E7A" w:rsidRDefault="00100B75">
          <w:pPr>
            <w:pStyle w:val="TOC1"/>
            <w:tabs>
              <w:tab w:val="right" w:leader="dot" w:pos="10790"/>
            </w:tabs>
            <w:rPr>
              <w:del w:id="132" w:author="Guynes Daniel M (Contractor)" w:date="2025-02-25T11:43:00Z"/>
              <w:rFonts w:eastAsiaTheme="minorEastAsia"/>
              <w:noProof/>
              <w:sz w:val="24"/>
              <w:szCs w:val="24"/>
            </w:rPr>
          </w:pPr>
          <w:del w:id="133" w:author="Guynes Daniel M (Contractor)" w:date="2025-02-25T11:43:00Z">
            <w:r w:rsidRPr="00924E7A" w:rsidDel="00924E7A">
              <w:rPr>
                <w:rPrChange w:id="134" w:author="Guynes Daniel M (Contractor)" w:date="2025-02-25T11:43:00Z">
                  <w:rPr>
                    <w:rStyle w:val="Hyperlink"/>
                    <w:noProof/>
                  </w:rPr>
                </w:rPrChange>
              </w:rPr>
              <w:delText>Appendix E: Sample Custom Security Roles</w:delText>
            </w:r>
            <w:r w:rsidDel="00924E7A">
              <w:rPr>
                <w:noProof/>
                <w:webHidden/>
              </w:rPr>
              <w:tab/>
              <w:delText>9</w:delText>
            </w:r>
          </w:del>
        </w:p>
        <w:p w14:paraId="4204B5FD" w14:textId="560B6629" w:rsidR="00100B75" w:rsidDel="00924E7A" w:rsidRDefault="00100B75">
          <w:pPr>
            <w:pStyle w:val="TOC1"/>
            <w:tabs>
              <w:tab w:val="right" w:leader="dot" w:pos="10790"/>
            </w:tabs>
            <w:rPr>
              <w:del w:id="135" w:author="Guynes Daniel M (Contractor)" w:date="2025-02-25T11:43:00Z"/>
              <w:rFonts w:eastAsiaTheme="minorEastAsia"/>
              <w:noProof/>
              <w:sz w:val="24"/>
              <w:szCs w:val="24"/>
            </w:rPr>
          </w:pPr>
          <w:del w:id="136" w:author="Guynes Daniel M (Contractor)" w:date="2025-02-25T11:43:00Z">
            <w:r w:rsidRPr="00924E7A" w:rsidDel="00924E7A">
              <w:rPr>
                <w:rPrChange w:id="137" w:author="Guynes Daniel M (Contractor)" w:date="2025-02-25T11:43:00Z">
                  <w:rPr>
                    <w:rStyle w:val="Hyperlink"/>
                    <w:noProof/>
                  </w:rPr>
                </w:rPrChange>
              </w:rPr>
              <w:delText>Appendix F: Sample Production Environment Security Groups</w:delText>
            </w:r>
            <w:r w:rsidDel="00924E7A">
              <w:rPr>
                <w:noProof/>
                <w:webHidden/>
              </w:rPr>
              <w:tab/>
              <w:delText>10</w:delText>
            </w:r>
          </w:del>
        </w:p>
        <w:p w14:paraId="49C6874C" w14:textId="356DB7E4" w:rsidR="00100B75" w:rsidDel="00924E7A" w:rsidRDefault="00100B75">
          <w:pPr>
            <w:pStyle w:val="TOC1"/>
            <w:tabs>
              <w:tab w:val="right" w:leader="dot" w:pos="10790"/>
            </w:tabs>
            <w:rPr>
              <w:del w:id="138" w:author="Guynes Daniel M (Contractor)" w:date="2025-02-25T11:43:00Z"/>
              <w:rFonts w:eastAsiaTheme="minorEastAsia"/>
              <w:noProof/>
              <w:sz w:val="24"/>
              <w:szCs w:val="24"/>
            </w:rPr>
          </w:pPr>
          <w:del w:id="139" w:author="Guynes Daniel M (Contractor)" w:date="2025-02-25T11:43:00Z">
            <w:r w:rsidRPr="00924E7A" w:rsidDel="00924E7A">
              <w:rPr>
                <w:rPrChange w:id="140" w:author="Guynes Daniel M (Contractor)" w:date="2025-02-25T11:43:00Z">
                  <w:rPr>
                    <w:rStyle w:val="Hyperlink"/>
                    <w:noProof/>
                  </w:rPr>
                </w:rPrChange>
              </w:rPr>
              <w:delText>Appendix G: Sample Use Case Diagrams</w:delText>
            </w:r>
            <w:r w:rsidDel="00924E7A">
              <w:rPr>
                <w:noProof/>
                <w:webHidden/>
              </w:rPr>
              <w:tab/>
              <w:delText>0</w:delText>
            </w:r>
          </w:del>
        </w:p>
        <w:p w14:paraId="60414706" w14:textId="031C9FDB" w:rsidR="00100B75" w:rsidDel="00924E7A" w:rsidRDefault="00100B75">
          <w:pPr>
            <w:pStyle w:val="TOC2"/>
            <w:tabs>
              <w:tab w:val="right" w:leader="dot" w:pos="10790"/>
            </w:tabs>
            <w:rPr>
              <w:del w:id="141" w:author="Guynes Daniel M (Contractor)" w:date="2025-02-25T11:43:00Z"/>
              <w:rFonts w:eastAsiaTheme="minorEastAsia"/>
              <w:noProof/>
              <w:sz w:val="24"/>
              <w:szCs w:val="24"/>
            </w:rPr>
          </w:pPr>
          <w:del w:id="142" w:author="Guynes Daniel M (Contractor)" w:date="2025-02-25T11:43:00Z">
            <w:r w:rsidRPr="00924E7A" w:rsidDel="00924E7A">
              <w:rPr>
                <w:rPrChange w:id="143" w:author="Guynes Daniel M (Contractor)" w:date="2025-02-25T11:43:00Z">
                  <w:rPr>
                    <w:rStyle w:val="Hyperlink"/>
                    <w:noProof/>
                  </w:rPr>
                </w:rPrChange>
              </w:rPr>
              <w:delText>Visual Diagrams</w:delText>
            </w:r>
            <w:r w:rsidDel="00924E7A">
              <w:rPr>
                <w:noProof/>
                <w:webHidden/>
              </w:rPr>
              <w:tab/>
              <w:delText>0</w:delText>
            </w:r>
          </w:del>
        </w:p>
        <w:p w14:paraId="434E97E8" w14:textId="568934D7" w:rsidR="00100B75" w:rsidDel="00924E7A" w:rsidRDefault="00100B75">
          <w:pPr>
            <w:pStyle w:val="TOC2"/>
            <w:tabs>
              <w:tab w:val="right" w:leader="dot" w:pos="10790"/>
            </w:tabs>
            <w:rPr>
              <w:del w:id="144" w:author="Guynes Daniel M (Contractor)" w:date="2025-02-25T11:43:00Z"/>
              <w:rFonts w:eastAsiaTheme="minorEastAsia"/>
              <w:noProof/>
              <w:sz w:val="24"/>
              <w:szCs w:val="24"/>
            </w:rPr>
          </w:pPr>
          <w:del w:id="145" w:author="Guynes Daniel M (Contractor)" w:date="2025-02-25T11:43:00Z">
            <w:r w:rsidRPr="00924E7A" w:rsidDel="00924E7A">
              <w:rPr>
                <w:rPrChange w:id="146" w:author="Guynes Daniel M (Contractor)" w:date="2025-02-25T11:43:00Z">
                  <w:rPr>
                    <w:rStyle w:val="Hyperlink"/>
                    <w:noProof/>
                  </w:rPr>
                </w:rPrChange>
              </w:rPr>
              <w:delText>Textual Diagrams</w:delText>
            </w:r>
            <w:r w:rsidDel="00924E7A">
              <w:rPr>
                <w:noProof/>
                <w:webHidden/>
              </w:rPr>
              <w:tab/>
              <w:delText>0</w:delText>
            </w:r>
          </w:del>
        </w:p>
        <w:p w14:paraId="4B26E81A" w14:textId="39267A3F" w:rsidR="00081C1B" w:rsidRDefault="00081C1B">
          <w:r>
            <w:rPr>
              <w:b/>
              <w:bCs/>
              <w:noProof/>
            </w:rPr>
            <w:fldChar w:fldCharType="end"/>
          </w:r>
        </w:p>
      </w:sdtContent>
    </w:sdt>
    <w:p w14:paraId="2D3039CE" w14:textId="2A89E2EE" w:rsidR="00081C1B" w:rsidRDefault="00081C1B">
      <w:r>
        <w:br w:type="page"/>
      </w:r>
    </w:p>
    <w:p w14:paraId="0DCBFFF5" w14:textId="71D0E8EA" w:rsidR="00FA58ED" w:rsidRDefault="00FA58ED" w:rsidP="00FA58ED">
      <w:pPr>
        <w:pStyle w:val="Heading1"/>
      </w:pPr>
      <w:bookmarkStart w:id="147" w:name="_Toc191376234"/>
      <w:r>
        <w:lastRenderedPageBreak/>
        <w:t>Table of Tables</w:t>
      </w:r>
      <w:bookmarkEnd w:id="147"/>
    </w:p>
    <w:p w14:paraId="3A44FC0D" w14:textId="3F127089" w:rsidR="003D481B" w:rsidRDefault="00FA58ED">
      <w:pPr>
        <w:pStyle w:val="TableofFigures"/>
        <w:tabs>
          <w:tab w:val="right" w:leader="dot" w:pos="10790"/>
        </w:tabs>
        <w:rPr>
          <w:ins w:id="148" w:author="Guynes Daniel M (Contractor)" w:date="2025-02-25T11:43:00Z"/>
          <w:rFonts w:eastAsiaTheme="minorEastAsia"/>
          <w:noProof/>
          <w:sz w:val="24"/>
          <w:szCs w:val="24"/>
        </w:rPr>
      </w:pPr>
      <w:r>
        <w:fldChar w:fldCharType="begin"/>
      </w:r>
      <w:r>
        <w:instrText xml:space="preserve"> TOC \h \z \c "Table" </w:instrText>
      </w:r>
      <w:r>
        <w:fldChar w:fldCharType="separate"/>
      </w:r>
      <w:ins w:id="149" w:author="Guynes Daniel M (Contractor)" w:date="2025-02-25T11:43:00Z">
        <w:r w:rsidR="003D481B" w:rsidRPr="008B7D82">
          <w:rPr>
            <w:rStyle w:val="Hyperlink"/>
            <w:noProof/>
          </w:rPr>
          <w:fldChar w:fldCharType="begin"/>
        </w:r>
        <w:r w:rsidR="003D481B" w:rsidRPr="008B7D82">
          <w:rPr>
            <w:rStyle w:val="Hyperlink"/>
            <w:noProof/>
          </w:rPr>
          <w:instrText xml:space="preserve"> </w:instrText>
        </w:r>
        <w:r w:rsidR="003D481B">
          <w:rPr>
            <w:noProof/>
          </w:rPr>
          <w:instrText>HYPERLINK \l "_Toc191376219"</w:instrText>
        </w:r>
        <w:r w:rsidR="003D481B" w:rsidRPr="008B7D82">
          <w:rPr>
            <w:rStyle w:val="Hyperlink"/>
            <w:noProof/>
          </w:rPr>
          <w:instrText xml:space="preserve"> </w:instrText>
        </w:r>
        <w:r w:rsidR="003D481B" w:rsidRPr="008B7D82">
          <w:rPr>
            <w:rStyle w:val="Hyperlink"/>
            <w:noProof/>
          </w:rPr>
        </w:r>
        <w:r w:rsidR="003D481B" w:rsidRPr="008B7D82">
          <w:rPr>
            <w:rStyle w:val="Hyperlink"/>
            <w:noProof/>
          </w:rPr>
          <w:fldChar w:fldCharType="separate"/>
        </w:r>
        <w:r w:rsidR="003D481B" w:rsidRPr="008B7D82">
          <w:rPr>
            <w:rStyle w:val="Hyperlink"/>
            <w:noProof/>
          </w:rPr>
          <w:t>Table 1: Document Revision History</w:t>
        </w:r>
        <w:r w:rsidR="003D481B">
          <w:rPr>
            <w:noProof/>
            <w:webHidden/>
          </w:rPr>
          <w:tab/>
        </w:r>
        <w:r w:rsidR="003D481B">
          <w:rPr>
            <w:noProof/>
            <w:webHidden/>
          </w:rPr>
          <w:fldChar w:fldCharType="begin"/>
        </w:r>
        <w:r w:rsidR="003D481B">
          <w:rPr>
            <w:noProof/>
            <w:webHidden/>
          </w:rPr>
          <w:instrText xml:space="preserve"> PAGEREF _Toc191376219 \h </w:instrText>
        </w:r>
      </w:ins>
      <w:r w:rsidR="003D481B">
        <w:rPr>
          <w:noProof/>
          <w:webHidden/>
        </w:rPr>
      </w:r>
      <w:r w:rsidR="003D481B">
        <w:rPr>
          <w:noProof/>
          <w:webHidden/>
        </w:rPr>
        <w:fldChar w:fldCharType="separate"/>
      </w:r>
      <w:ins w:id="150" w:author="Guynes Daniel M (Contractor)" w:date="2025-02-25T11:43:00Z">
        <w:r w:rsidR="003D481B">
          <w:rPr>
            <w:noProof/>
            <w:webHidden/>
          </w:rPr>
          <w:t>3</w:t>
        </w:r>
        <w:r w:rsidR="003D481B">
          <w:rPr>
            <w:noProof/>
            <w:webHidden/>
          </w:rPr>
          <w:fldChar w:fldCharType="end"/>
        </w:r>
        <w:r w:rsidR="003D481B" w:rsidRPr="008B7D82">
          <w:rPr>
            <w:rStyle w:val="Hyperlink"/>
            <w:noProof/>
          </w:rPr>
          <w:fldChar w:fldCharType="end"/>
        </w:r>
      </w:ins>
    </w:p>
    <w:p w14:paraId="038640BD" w14:textId="49B38563" w:rsidR="003D481B" w:rsidRDefault="003D481B">
      <w:pPr>
        <w:pStyle w:val="TableofFigures"/>
        <w:tabs>
          <w:tab w:val="right" w:leader="dot" w:pos="10790"/>
        </w:tabs>
        <w:rPr>
          <w:ins w:id="151" w:author="Guynes Daniel M (Contractor)" w:date="2025-02-25T11:43:00Z"/>
          <w:rFonts w:eastAsiaTheme="minorEastAsia"/>
          <w:noProof/>
          <w:sz w:val="24"/>
          <w:szCs w:val="24"/>
        </w:rPr>
      </w:pPr>
      <w:ins w:id="152" w:author="Guynes Daniel M (Contractor)" w:date="2025-02-25T11:43:00Z">
        <w:r w:rsidRPr="008B7D82">
          <w:rPr>
            <w:rStyle w:val="Hyperlink"/>
            <w:noProof/>
          </w:rPr>
          <w:fldChar w:fldCharType="begin"/>
        </w:r>
        <w:r w:rsidRPr="008B7D82">
          <w:rPr>
            <w:rStyle w:val="Hyperlink"/>
            <w:noProof/>
          </w:rPr>
          <w:instrText xml:space="preserve"> </w:instrText>
        </w:r>
        <w:r>
          <w:rPr>
            <w:noProof/>
          </w:rPr>
          <w:instrText>HYPERLINK \l "_Toc191376220"</w:instrText>
        </w:r>
        <w:r w:rsidRPr="008B7D82">
          <w:rPr>
            <w:rStyle w:val="Hyperlink"/>
            <w:noProof/>
          </w:rPr>
          <w:instrText xml:space="preserve"> </w:instrText>
        </w:r>
        <w:r w:rsidRPr="008B7D82">
          <w:rPr>
            <w:rStyle w:val="Hyperlink"/>
            <w:noProof/>
          </w:rPr>
        </w:r>
        <w:r w:rsidRPr="008B7D82">
          <w:rPr>
            <w:rStyle w:val="Hyperlink"/>
            <w:noProof/>
          </w:rPr>
          <w:fldChar w:fldCharType="separate"/>
        </w:r>
        <w:r w:rsidRPr="008B7D82">
          <w:rPr>
            <w:rStyle w:val="Hyperlink"/>
            <w:noProof/>
          </w:rPr>
          <w:t>Table 2: Solution Objects</w:t>
        </w:r>
        <w:r>
          <w:rPr>
            <w:noProof/>
            <w:webHidden/>
          </w:rPr>
          <w:tab/>
        </w:r>
        <w:r>
          <w:rPr>
            <w:noProof/>
            <w:webHidden/>
          </w:rPr>
          <w:fldChar w:fldCharType="begin"/>
        </w:r>
        <w:r>
          <w:rPr>
            <w:noProof/>
            <w:webHidden/>
          </w:rPr>
          <w:instrText xml:space="preserve"> PAGEREF _Toc191376220 \h </w:instrText>
        </w:r>
      </w:ins>
      <w:r>
        <w:rPr>
          <w:noProof/>
          <w:webHidden/>
        </w:rPr>
      </w:r>
      <w:r>
        <w:rPr>
          <w:noProof/>
          <w:webHidden/>
        </w:rPr>
        <w:fldChar w:fldCharType="separate"/>
      </w:r>
      <w:ins w:id="153" w:author="Guynes Daniel M (Contractor)" w:date="2025-02-25T11:43:00Z">
        <w:r>
          <w:rPr>
            <w:noProof/>
            <w:webHidden/>
          </w:rPr>
          <w:t>0</w:t>
        </w:r>
        <w:r>
          <w:rPr>
            <w:noProof/>
            <w:webHidden/>
          </w:rPr>
          <w:fldChar w:fldCharType="end"/>
        </w:r>
        <w:r w:rsidRPr="008B7D82">
          <w:rPr>
            <w:rStyle w:val="Hyperlink"/>
            <w:noProof/>
          </w:rPr>
          <w:fldChar w:fldCharType="end"/>
        </w:r>
      </w:ins>
    </w:p>
    <w:p w14:paraId="506E471C" w14:textId="4466CCBB" w:rsidR="003D481B" w:rsidRDefault="003D481B">
      <w:pPr>
        <w:pStyle w:val="TableofFigures"/>
        <w:tabs>
          <w:tab w:val="right" w:leader="dot" w:pos="10790"/>
        </w:tabs>
        <w:rPr>
          <w:ins w:id="154" w:author="Guynes Daniel M (Contractor)" w:date="2025-02-25T11:43:00Z"/>
          <w:rFonts w:eastAsiaTheme="minorEastAsia"/>
          <w:noProof/>
          <w:sz w:val="24"/>
          <w:szCs w:val="24"/>
        </w:rPr>
      </w:pPr>
      <w:ins w:id="155" w:author="Guynes Daniel M (Contractor)" w:date="2025-02-25T11:43:00Z">
        <w:r w:rsidRPr="008B7D82">
          <w:rPr>
            <w:rStyle w:val="Hyperlink"/>
            <w:noProof/>
          </w:rPr>
          <w:fldChar w:fldCharType="begin"/>
        </w:r>
        <w:r w:rsidRPr="008B7D82">
          <w:rPr>
            <w:rStyle w:val="Hyperlink"/>
            <w:noProof/>
          </w:rPr>
          <w:instrText xml:space="preserve"> </w:instrText>
        </w:r>
        <w:r>
          <w:rPr>
            <w:noProof/>
          </w:rPr>
          <w:instrText>HYPERLINK \l "_Toc191376221"</w:instrText>
        </w:r>
        <w:r w:rsidRPr="008B7D82">
          <w:rPr>
            <w:rStyle w:val="Hyperlink"/>
            <w:noProof/>
          </w:rPr>
          <w:instrText xml:space="preserve"> </w:instrText>
        </w:r>
        <w:r w:rsidRPr="008B7D82">
          <w:rPr>
            <w:rStyle w:val="Hyperlink"/>
            <w:noProof/>
          </w:rPr>
        </w:r>
        <w:r w:rsidRPr="008B7D82">
          <w:rPr>
            <w:rStyle w:val="Hyperlink"/>
            <w:noProof/>
          </w:rPr>
          <w:fldChar w:fldCharType="separate"/>
        </w:r>
        <w:r w:rsidRPr="008B7D82">
          <w:rPr>
            <w:rStyle w:val="Hyperlink"/>
            <w:noProof/>
          </w:rPr>
          <w:t>Table 3: Connection References</w:t>
        </w:r>
        <w:r>
          <w:rPr>
            <w:noProof/>
            <w:webHidden/>
          </w:rPr>
          <w:tab/>
        </w:r>
        <w:r>
          <w:rPr>
            <w:noProof/>
            <w:webHidden/>
          </w:rPr>
          <w:fldChar w:fldCharType="begin"/>
        </w:r>
        <w:r>
          <w:rPr>
            <w:noProof/>
            <w:webHidden/>
          </w:rPr>
          <w:instrText xml:space="preserve"> PAGEREF _Toc191376221 \h </w:instrText>
        </w:r>
      </w:ins>
      <w:r>
        <w:rPr>
          <w:noProof/>
          <w:webHidden/>
        </w:rPr>
      </w:r>
      <w:r>
        <w:rPr>
          <w:noProof/>
          <w:webHidden/>
        </w:rPr>
        <w:fldChar w:fldCharType="separate"/>
      </w:r>
      <w:ins w:id="156" w:author="Guynes Daniel M (Contractor)" w:date="2025-02-25T11:43:00Z">
        <w:r>
          <w:rPr>
            <w:noProof/>
            <w:webHidden/>
          </w:rPr>
          <w:t>0</w:t>
        </w:r>
        <w:r>
          <w:rPr>
            <w:noProof/>
            <w:webHidden/>
          </w:rPr>
          <w:fldChar w:fldCharType="end"/>
        </w:r>
        <w:r w:rsidRPr="008B7D82">
          <w:rPr>
            <w:rStyle w:val="Hyperlink"/>
            <w:noProof/>
          </w:rPr>
          <w:fldChar w:fldCharType="end"/>
        </w:r>
      </w:ins>
    </w:p>
    <w:p w14:paraId="31AADCB5" w14:textId="29702CD6" w:rsidR="003D481B" w:rsidRDefault="003D481B">
      <w:pPr>
        <w:pStyle w:val="TableofFigures"/>
        <w:tabs>
          <w:tab w:val="right" w:leader="dot" w:pos="10790"/>
        </w:tabs>
        <w:rPr>
          <w:ins w:id="157" w:author="Guynes Daniel M (Contractor)" w:date="2025-02-25T11:43:00Z"/>
          <w:rFonts w:eastAsiaTheme="minorEastAsia"/>
          <w:noProof/>
          <w:sz w:val="24"/>
          <w:szCs w:val="24"/>
        </w:rPr>
      </w:pPr>
      <w:ins w:id="158" w:author="Guynes Daniel M (Contractor)" w:date="2025-02-25T11:43:00Z">
        <w:r w:rsidRPr="008B7D82">
          <w:rPr>
            <w:rStyle w:val="Hyperlink"/>
            <w:noProof/>
          </w:rPr>
          <w:fldChar w:fldCharType="begin"/>
        </w:r>
        <w:r w:rsidRPr="008B7D82">
          <w:rPr>
            <w:rStyle w:val="Hyperlink"/>
            <w:noProof/>
          </w:rPr>
          <w:instrText xml:space="preserve"> </w:instrText>
        </w:r>
        <w:r>
          <w:rPr>
            <w:noProof/>
          </w:rPr>
          <w:instrText>HYPERLINK \l "_Toc191376222"</w:instrText>
        </w:r>
        <w:r w:rsidRPr="008B7D82">
          <w:rPr>
            <w:rStyle w:val="Hyperlink"/>
            <w:noProof/>
          </w:rPr>
          <w:instrText xml:space="preserve"> </w:instrText>
        </w:r>
        <w:r w:rsidRPr="008B7D82">
          <w:rPr>
            <w:rStyle w:val="Hyperlink"/>
            <w:noProof/>
          </w:rPr>
        </w:r>
        <w:r w:rsidRPr="008B7D82">
          <w:rPr>
            <w:rStyle w:val="Hyperlink"/>
            <w:noProof/>
          </w:rPr>
          <w:fldChar w:fldCharType="separate"/>
        </w:r>
        <w:r w:rsidRPr="008B7D82">
          <w:rPr>
            <w:rStyle w:val="Hyperlink"/>
            <w:noProof/>
          </w:rPr>
          <w:t>Table 4: Data Storage Mapping</w:t>
        </w:r>
        <w:r>
          <w:rPr>
            <w:noProof/>
            <w:webHidden/>
          </w:rPr>
          <w:tab/>
        </w:r>
        <w:r>
          <w:rPr>
            <w:noProof/>
            <w:webHidden/>
          </w:rPr>
          <w:fldChar w:fldCharType="begin"/>
        </w:r>
        <w:r>
          <w:rPr>
            <w:noProof/>
            <w:webHidden/>
          </w:rPr>
          <w:instrText xml:space="preserve"> PAGEREF _Toc191376222 \h </w:instrText>
        </w:r>
      </w:ins>
      <w:r>
        <w:rPr>
          <w:noProof/>
          <w:webHidden/>
        </w:rPr>
      </w:r>
      <w:r>
        <w:rPr>
          <w:noProof/>
          <w:webHidden/>
        </w:rPr>
        <w:fldChar w:fldCharType="separate"/>
      </w:r>
      <w:ins w:id="159" w:author="Guynes Daniel M (Contractor)" w:date="2025-02-25T11:43:00Z">
        <w:r>
          <w:rPr>
            <w:noProof/>
            <w:webHidden/>
          </w:rPr>
          <w:t>1</w:t>
        </w:r>
        <w:r>
          <w:rPr>
            <w:noProof/>
            <w:webHidden/>
          </w:rPr>
          <w:fldChar w:fldCharType="end"/>
        </w:r>
        <w:r w:rsidRPr="008B7D82">
          <w:rPr>
            <w:rStyle w:val="Hyperlink"/>
            <w:noProof/>
          </w:rPr>
          <w:fldChar w:fldCharType="end"/>
        </w:r>
      </w:ins>
    </w:p>
    <w:p w14:paraId="02E1D5F0" w14:textId="081E164F" w:rsidR="003D481B" w:rsidRDefault="003D481B">
      <w:pPr>
        <w:pStyle w:val="TableofFigures"/>
        <w:tabs>
          <w:tab w:val="right" w:leader="dot" w:pos="10790"/>
        </w:tabs>
        <w:rPr>
          <w:ins w:id="160" w:author="Guynes Daniel M (Contractor)" w:date="2025-02-25T11:43:00Z"/>
          <w:rFonts w:eastAsiaTheme="minorEastAsia"/>
          <w:noProof/>
          <w:sz w:val="24"/>
          <w:szCs w:val="24"/>
        </w:rPr>
      </w:pPr>
      <w:ins w:id="161" w:author="Guynes Daniel M (Contractor)" w:date="2025-02-25T11:43:00Z">
        <w:r w:rsidRPr="008B7D82">
          <w:rPr>
            <w:rStyle w:val="Hyperlink"/>
            <w:noProof/>
          </w:rPr>
          <w:fldChar w:fldCharType="begin"/>
        </w:r>
        <w:r w:rsidRPr="008B7D82">
          <w:rPr>
            <w:rStyle w:val="Hyperlink"/>
            <w:noProof/>
          </w:rPr>
          <w:instrText xml:space="preserve"> </w:instrText>
        </w:r>
        <w:r>
          <w:rPr>
            <w:noProof/>
          </w:rPr>
          <w:instrText>HYPERLINK \l "_Toc191376223"</w:instrText>
        </w:r>
        <w:r w:rsidRPr="008B7D82">
          <w:rPr>
            <w:rStyle w:val="Hyperlink"/>
            <w:noProof/>
          </w:rPr>
          <w:instrText xml:space="preserve"> </w:instrText>
        </w:r>
        <w:r w:rsidRPr="008B7D82">
          <w:rPr>
            <w:rStyle w:val="Hyperlink"/>
            <w:noProof/>
          </w:rPr>
        </w:r>
        <w:r w:rsidRPr="008B7D82">
          <w:rPr>
            <w:rStyle w:val="Hyperlink"/>
            <w:noProof/>
          </w:rPr>
          <w:fldChar w:fldCharType="separate"/>
        </w:r>
        <w:r w:rsidRPr="008B7D82">
          <w:rPr>
            <w:rStyle w:val="Hyperlink"/>
            <w:noProof/>
          </w:rPr>
          <w:t>Table 5: Data Storage Details</w:t>
        </w:r>
        <w:r>
          <w:rPr>
            <w:noProof/>
            <w:webHidden/>
          </w:rPr>
          <w:tab/>
        </w:r>
        <w:r>
          <w:rPr>
            <w:noProof/>
            <w:webHidden/>
          </w:rPr>
          <w:fldChar w:fldCharType="begin"/>
        </w:r>
        <w:r>
          <w:rPr>
            <w:noProof/>
            <w:webHidden/>
          </w:rPr>
          <w:instrText xml:space="preserve"> PAGEREF _Toc191376223 \h </w:instrText>
        </w:r>
      </w:ins>
      <w:r>
        <w:rPr>
          <w:noProof/>
          <w:webHidden/>
        </w:rPr>
      </w:r>
      <w:r>
        <w:rPr>
          <w:noProof/>
          <w:webHidden/>
        </w:rPr>
        <w:fldChar w:fldCharType="separate"/>
      </w:r>
      <w:ins w:id="162" w:author="Guynes Daniel M (Contractor)" w:date="2025-02-25T11:43:00Z">
        <w:r>
          <w:rPr>
            <w:noProof/>
            <w:webHidden/>
          </w:rPr>
          <w:t>1</w:t>
        </w:r>
        <w:r>
          <w:rPr>
            <w:noProof/>
            <w:webHidden/>
          </w:rPr>
          <w:fldChar w:fldCharType="end"/>
        </w:r>
        <w:r w:rsidRPr="008B7D82">
          <w:rPr>
            <w:rStyle w:val="Hyperlink"/>
            <w:noProof/>
          </w:rPr>
          <w:fldChar w:fldCharType="end"/>
        </w:r>
      </w:ins>
    </w:p>
    <w:p w14:paraId="2CD904EC" w14:textId="6D19726A" w:rsidR="003D481B" w:rsidRDefault="003D481B">
      <w:pPr>
        <w:pStyle w:val="TableofFigures"/>
        <w:tabs>
          <w:tab w:val="right" w:leader="dot" w:pos="10790"/>
        </w:tabs>
        <w:rPr>
          <w:ins w:id="163" w:author="Guynes Daniel M (Contractor)" w:date="2025-02-25T11:43:00Z"/>
          <w:rFonts w:eastAsiaTheme="minorEastAsia"/>
          <w:noProof/>
          <w:sz w:val="24"/>
          <w:szCs w:val="24"/>
        </w:rPr>
      </w:pPr>
      <w:ins w:id="164" w:author="Guynes Daniel M (Contractor)" w:date="2025-02-25T11:43:00Z">
        <w:r w:rsidRPr="008B7D82">
          <w:rPr>
            <w:rStyle w:val="Hyperlink"/>
            <w:noProof/>
          </w:rPr>
          <w:fldChar w:fldCharType="begin"/>
        </w:r>
        <w:r w:rsidRPr="008B7D82">
          <w:rPr>
            <w:rStyle w:val="Hyperlink"/>
            <w:noProof/>
          </w:rPr>
          <w:instrText xml:space="preserve"> </w:instrText>
        </w:r>
        <w:r>
          <w:rPr>
            <w:noProof/>
          </w:rPr>
          <w:instrText>HYPERLINK \l "_Toc191376224"</w:instrText>
        </w:r>
        <w:r w:rsidRPr="008B7D82">
          <w:rPr>
            <w:rStyle w:val="Hyperlink"/>
            <w:noProof/>
          </w:rPr>
          <w:instrText xml:space="preserve"> </w:instrText>
        </w:r>
        <w:r w:rsidRPr="008B7D82">
          <w:rPr>
            <w:rStyle w:val="Hyperlink"/>
            <w:noProof/>
          </w:rPr>
        </w:r>
        <w:r w:rsidRPr="008B7D82">
          <w:rPr>
            <w:rStyle w:val="Hyperlink"/>
            <w:noProof/>
          </w:rPr>
          <w:fldChar w:fldCharType="separate"/>
        </w:r>
        <w:r w:rsidRPr="008B7D82">
          <w:rPr>
            <w:rStyle w:val="Hyperlink"/>
            <w:noProof/>
          </w:rPr>
          <w:t>Table 6: Custom Security Roles</w:t>
        </w:r>
        <w:r>
          <w:rPr>
            <w:noProof/>
            <w:webHidden/>
          </w:rPr>
          <w:tab/>
        </w:r>
        <w:r>
          <w:rPr>
            <w:noProof/>
            <w:webHidden/>
          </w:rPr>
          <w:fldChar w:fldCharType="begin"/>
        </w:r>
        <w:r>
          <w:rPr>
            <w:noProof/>
            <w:webHidden/>
          </w:rPr>
          <w:instrText xml:space="preserve"> PAGEREF _Toc191376224 \h </w:instrText>
        </w:r>
      </w:ins>
      <w:r>
        <w:rPr>
          <w:noProof/>
          <w:webHidden/>
        </w:rPr>
      </w:r>
      <w:r>
        <w:rPr>
          <w:noProof/>
          <w:webHidden/>
        </w:rPr>
        <w:fldChar w:fldCharType="separate"/>
      </w:r>
      <w:ins w:id="165" w:author="Guynes Daniel M (Contractor)" w:date="2025-02-25T11:43:00Z">
        <w:r>
          <w:rPr>
            <w:noProof/>
            <w:webHidden/>
          </w:rPr>
          <w:t>2</w:t>
        </w:r>
        <w:r>
          <w:rPr>
            <w:noProof/>
            <w:webHidden/>
          </w:rPr>
          <w:fldChar w:fldCharType="end"/>
        </w:r>
        <w:r w:rsidRPr="008B7D82">
          <w:rPr>
            <w:rStyle w:val="Hyperlink"/>
            <w:noProof/>
          </w:rPr>
          <w:fldChar w:fldCharType="end"/>
        </w:r>
      </w:ins>
    </w:p>
    <w:p w14:paraId="1C9E9613" w14:textId="1D7A1E8F" w:rsidR="003D481B" w:rsidRDefault="003D481B">
      <w:pPr>
        <w:pStyle w:val="TableofFigures"/>
        <w:tabs>
          <w:tab w:val="right" w:leader="dot" w:pos="10790"/>
        </w:tabs>
        <w:rPr>
          <w:ins w:id="166" w:author="Guynes Daniel M (Contractor)" w:date="2025-02-25T11:43:00Z"/>
          <w:rFonts w:eastAsiaTheme="minorEastAsia"/>
          <w:noProof/>
          <w:sz w:val="24"/>
          <w:szCs w:val="24"/>
        </w:rPr>
      </w:pPr>
      <w:ins w:id="167" w:author="Guynes Daniel M (Contractor)" w:date="2025-02-25T11:43:00Z">
        <w:r w:rsidRPr="008B7D82">
          <w:rPr>
            <w:rStyle w:val="Hyperlink"/>
            <w:noProof/>
          </w:rPr>
          <w:fldChar w:fldCharType="begin"/>
        </w:r>
        <w:r w:rsidRPr="008B7D82">
          <w:rPr>
            <w:rStyle w:val="Hyperlink"/>
            <w:noProof/>
          </w:rPr>
          <w:instrText xml:space="preserve"> </w:instrText>
        </w:r>
        <w:r>
          <w:rPr>
            <w:noProof/>
          </w:rPr>
          <w:instrText>HYPERLINK \l "_Toc191376225"</w:instrText>
        </w:r>
        <w:r w:rsidRPr="008B7D82">
          <w:rPr>
            <w:rStyle w:val="Hyperlink"/>
            <w:noProof/>
          </w:rPr>
          <w:instrText xml:space="preserve"> </w:instrText>
        </w:r>
        <w:r w:rsidRPr="008B7D82">
          <w:rPr>
            <w:rStyle w:val="Hyperlink"/>
            <w:noProof/>
          </w:rPr>
        </w:r>
        <w:r w:rsidRPr="008B7D82">
          <w:rPr>
            <w:rStyle w:val="Hyperlink"/>
            <w:noProof/>
          </w:rPr>
          <w:fldChar w:fldCharType="separate"/>
        </w:r>
        <w:r w:rsidRPr="008B7D82">
          <w:rPr>
            <w:rStyle w:val="Hyperlink"/>
            <w:noProof/>
          </w:rPr>
          <w:t>Table 7: Production Environment Security Teams (Entra Security Groups)</w:t>
        </w:r>
        <w:r>
          <w:rPr>
            <w:noProof/>
            <w:webHidden/>
          </w:rPr>
          <w:tab/>
        </w:r>
        <w:r>
          <w:rPr>
            <w:noProof/>
            <w:webHidden/>
          </w:rPr>
          <w:fldChar w:fldCharType="begin"/>
        </w:r>
        <w:r>
          <w:rPr>
            <w:noProof/>
            <w:webHidden/>
          </w:rPr>
          <w:instrText xml:space="preserve"> PAGEREF _Toc191376225 \h </w:instrText>
        </w:r>
      </w:ins>
      <w:r>
        <w:rPr>
          <w:noProof/>
          <w:webHidden/>
        </w:rPr>
      </w:r>
      <w:r>
        <w:rPr>
          <w:noProof/>
          <w:webHidden/>
        </w:rPr>
        <w:fldChar w:fldCharType="separate"/>
      </w:r>
      <w:ins w:id="168" w:author="Guynes Daniel M (Contractor)" w:date="2025-02-25T11:43:00Z">
        <w:r>
          <w:rPr>
            <w:noProof/>
            <w:webHidden/>
          </w:rPr>
          <w:t>2</w:t>
        </w:r>
        <w:r>
          <w:rPr>
            <w:noProof/>
            <w:webHidden/>
          </w:rPr>
          <w:fldChar w:fldCharType="end"/>
        </w:r>
        <w:r w:rsidRPr="008B7D82">
          <w:rPr>
            <w:rStyle w:val="Hyperlink"/>
            <w:noProof/>
          </w:rPr>
          <w:fldChar w:fldCharType="end"/>
        </w:r>
      </w:ins>
    </w:p>
    <w:p w14:paraId="0AF01432" w14:textId="0650EAB0" w:rsidR="003D481B" w:rsidRDefault="003D481B">
      <w:pPr>
        <w:pStyle w:val="TableofFigures"/>
        <w:tabs>
          <w:tab w:val="right" w:leader="dot" w:pos="10790"/>
        </w:tabs>
        <w:rPr>
          <w:ins w:id="169" w:author="Guynes Daniel M (Contractor)" w:date="2025-02-25T11:43:00Z"/>
          <w:rFonts w:eastAsiaTheme="minorEastAsia"/>
          <w:noProof/>
          <w:sz w:val="24"/>
          <w:szCs w:val="24"/>
        </w:rPr>
      </w:pPr>
      <w:ins w:id="170" w:author="Guynes Daniel M (Contractor)" w:date="2025-02-25T11:43:00Z">
        <w:r w:rsidRPr="008B7D82">
          <w:rPr>
            <w:rStyle w:val="Hyperlink"/>
            <w:noProof/>
          </w:rPr>
          <w:fldChar w:fldCharType="begin"/>
        </w:r>
        <w:r w:rsidRPr="008B7D82">
          <w:rPr>
            <w:rStyle w:val="Hyperlink"/>
            <w:noProof/>
          </w:rPr>
          <w:instrText xml:space="preserve"> </w:instrText>
        </w:r>
        <w:r>
          <w:rPr>
            <w:noProof/>
          </w:rPr>
          <w:instrText>HYPERLINK \l "_Toc191376226"</w:instrText>
        </w:r>
        <w:r w:rsidRPr="008B7D82">
          <w:rPr>
            <w:rStyle w:val="Hyperlink"/>
            <w:noProof/>
          </w:rPr>
          <w:instrText xml:space="preserve"> </w:instrText>
        </w:r>
        <w:r w:rsidRPr="008B7D82">
          <w:rPr>
            <w:rStyle w:val="Hyperlink"/>
            <w:noProof/>
          </w:rPr>
        </w:r>
        <w:r w:rsidRPr="008B7D82">
          <w:rPr>
            <w:rStyle w:val="Hyperlink"/>
            <w:noProof/>
          </w:rPr>
          <w:fldChar w:fldCharType="separate"/>
        </w:r>
        <w:r w:rsidRPr="008B7D82">
          <w:rPr>
            <w:rStyle w:val="Hyperlink"/>
            <w:noProof/>
          </w:rPr>
          <w:t>Table 8: Sample Solution Object List</w:t>
        </w:r>
        <w:r>
          <w:rPr>
            <w:noProof/>
            <w:webHidden/>
          </w:rPr>
          <w:tab/>
        </w:r>
        <w:r>
          <w:rPr>
            <w:noProof/>
            <w:webHidden/>
          </w:rPr>
          <w:fldChar w:fldCharType="begin"/>
        </w:r>
        <w:r>
          <w:rPr>
            <w:noProof/>
            <w:webHidden/>
          </w:rPr>
          <w:instrText xml:space="preserve"> PAGEREF _Toc191376226 \h </w:instrText>
        </w:r>
      </w:ins>
      <w:r>
        <w:rPr>
          <w:noProof/>
          <w:webHidden/>
        </w:rPr>
      </w:r>
      <w:r>
        <w:rPr>
          <w:noProof/>
          <w:webHidden/>
        </w:rPr>
        <w:fldChar w:fldCharType="separate"/>
      </w:r>
      <w:ins w:id="171" w:author="Guynes Daniel M (Contractor)" w:date="2025-02-25T11:43:00Z">
        <w:r>
          <w:rPr>
            <w:noProof/>
            <w:webHidden/>
          </w:rPr>
          <w:t>4</w:t>
        </w:r>
        <w:r>
          <w:rPr>
            <w:noProof/>
            <w:webHidden/>
          </w:rPr>
          <w:fldChar w:fldCharType="end"/>
        </w:r>
        <w:r w:rsidRPr="008B7D82">
          <w:rPr>
            <w:rStyle w:val="Hyperlink"/>
            <w:noProof/>
          </w:rPr>
          <w:fldChar w:fldCharType="end"/>
        </w:r>
      </w:ins>
    </w:p>
    <w:p w14:paraId="37438BF8" w14:textId="765A4326" w:rsidR="003D481B" w:rsidRDefault="003D481B">
      <w:pPr>
        <w:pStyle w:val="TableofFigures"/>
        <w:tabs>
          <w:tab w:val="right" w:leader="dot" w:pos="10790"/>
        </w:tabs>
        <w:rPr>
          <w:ins w:id="172" w:author="Guynes Daniel M (Contractor)" w:date="2025-02-25T11:43:00Z"/>
          <w:rFonts w:eastAsiaTheme="minorEastAsia"/>
          <w:noProof/>
          <w:sz w:val="24"/>
          <w:szCs w:val="24"/>
        </w:rPr>
      </w:pPr>
      <w:ins w:id="173" w:author="Guynes Daniel M (Contractor)" w:date="2025-02-25T11:43:00Z">
        <w:r w:rsidRPr="008B7D82">
          <w:rPr>
            <w:rStyle w:val="Hyperlink"/>
            <w:noProof/>
          </w:rPr>
          <w:fldChar w:fldCharType="begin"/>
        </w:r>
        <w:r w:rsidRPr="008B7D82">
          <w:rPr>
            <w:rStyle w:val="Hyperlink"/>
            <w:noProof/>
          </w:rPr>
          <w:instrText xml:space="preserve"> </w:instrText>
        </w:r>
        <w:r>
          <w:rPr>
            <w:noProof/>
          </w:rPr>
          <w:instrText>HYPERLINK \l "_Toc191376227"</w:instrText>
        </w:r>
        <w:r w:rsidRPr="008B7D82">
          <w:rPr>
            <w:rStyle w:val="Hyperlink"/>
            <w:noProof/>
          </w:rPr>
          <w:instrText xml:space="preserve"> </w:instrText>
        </w:r>
        <w:r w:rsidRPr="008B7D82">
          <w:rPr>
            <w:rStyle w:val="Hyperlink"/>
            <w:noProof/>
          </w:rPr>
        </w:r>
        <w:r w:rsidRPr="008B7D82">
          <w:rPr>
            <w:rStyle w:val="Hyperlink"/>
            <w:noProof/>
          </w:rPr>
          <w:fldChar w:fldCharType="separate"/>
        </w:r>
        <w:r w:rsidRPr="008B7D82">
          <w:rPr>
            <w:rStyle w:val="Hyperlink"/>
            <w:noProof/>
          </w:rPr>
          <w:t>Table 9: Sample Connection References</w:t>
        </w:r>
        <w:r>
          <w:rPr>
            <w:noProof/>
            <w:webHidden/>
          </w:rPr>
          <w:tab/>
        </w:r>
        <w:r>
          <w:rPr>
            <w:noProof/>
            <w:webHidden/>
          </w:rPr>
          <w:fldChar w:fldCharType="begin"/>
        </w:r>
        <w:r>
          <w:rPr>
            <w:noProof/>
            <w:webHidden/>
          </w:rPr>
          <w:instrText xml:space="preserve"> PAGEREF _Toc191376227 \h </w:instrText>
        </w:r>
      </w:ins>
      <w:r>
        <w:rPr>
          <w:noProof/>
          <w:webHidden/>
        </w:rPr>
      </w:r>
      <w:r>
        <w:rPr>
          <w:noProof/>
          <w:webHidden/>
        </w:rPr>
        <w:fldChar w:fldCharType="separate"/>
      </w:r>
      <w:ins w:id="174" w:author="Guynes Daniel M (Contractor)" w:date="2025-02-25T11:43:00Z">
        <w:r>
          <w:rPr>
            <w:noProof/>
            <w:webHidden/>
          </w:rPr>
          <w:t>5</w:t>
        </w:r>
        <w:r>
          <w:rPr>
            <w:noProof/>
            <w:webHidden/>
          </w:rPr>
          <w:fldChar w:fldCharType="end"/>
        </w:r>
        <w:r w:rsidRPr="008B7D82">
          <w:rPr>
            <w:rStyle w:val="Hyperlink"/>
            <w:noProof/>
          </w:rPr>
          <w:fldChar w:fldCharType="end"/>
        </w:r>
      </w:ins>
    </w:p>
    <w:p w14:paraId="355D7FB6" w14:textId="793A4891" w:rsidR="003D481B" w:rsidRDefault="003D481B">
      <w:pPr>
        <w:pStyle w:val="TableofFigures"/>
        <w:tabs>
          <w:tab w:val="right" w:leader="dot" w:pos="10790"/>
        </w:tabs>
        <w:rPr>
          <w:ins w:id="175" w:author="Guynes Daniel M (Contractor)" w:date="2025-02-25T11:43:00Z"/>
          <w:rFonts w:eastAsiaTheme="minorEastAsia"/>
          <w:noProof/>
          <w:sz w:val="24"/>
          <w:szCs w:val="24"/>
        </w:rPr>
      </w:pPr>
      <w:ins w:id="176" w:author="Guynes Daniel M (Contractor)" w:date="2025-02-25T11:43:00Z">
        <w:r w:rsidRPr="008B7D82">
          <w:rPr>
            <w:rStyle w:val="Hyperlink"/>
            <w:noProof/>
          </w:rPr>
          <w:fldChar w:fldCharType="begin"/>
        </w:r>
        <w:r w:rsidRPr="008B7D82">
          <w:rPr>
            <w:rStyle w:val="Hyperlink"/>
            <w:noProof/>
          </w:rPr>
          <w:instrText xml:space="preserve"> </w:instrText>
        </w:r>
        <w:r>
          <w:rPr>
            <w:noProof/>
          </w:rPr>
          <w:instrText>HYPERLINK \l "_Toc191376228"</w:instrText>
        </w:r>
        <w:r w:rsidRPr="008B7D82">
          <w:rPr>
            <w:rStyle w:val="Hyperlink"/>
            <w:noProof/>
          </w:rPr>
          <w:instrText xml:space="preserve"> </w:instrText>
        </w:r>
        <w:r w:rsidRPr="008B7D82">
          <w:rPr>
            <w:rStyle w:val="Hyperlink"/>
            <w:noProof/>
          </w:rPr>
        </w:r>
        <w:r w:rsidRPr="008B7D82">
          <w:rPr>
            <w:rStyle w:val="Hyperlink"/>
            <w:noProof/>
          </w:rPr>
          <w:fldChar w:fldCharType="separate"/>
        </w:r>
        <w:r w:rsidRPr="008B7D82">
          <w:rPr>
            <w:rStyle w:val="Hyperlink"/>
            <w:noProof/>
          </w:rPr>
          <w:t>Table 10: Sample Data Storage Mapping</w:t>
        </w:r>
        <w:r>
          <w:rPr>
            <w:noProof/>
            <w:webHidden/>
          </w:rPr>
          <w:tab/>
        </w:r>
        <w:r>
          <w:rPr>
            <w:noProof/>
            <w:webHidden/>
          </w:rPr>
          <w:fldChar w:fldCharType="begin"/>
        </w:r>
        <w:r>
          <w:rPr>
            <w:noProof/>
            <w:webHidden/>
          </w:rPr>
          <w:instrText xml:space="preserve"> PAGEREF _Toc191376228 \h </w:instrText>
        </w:r>
      </w:ins>
      <w:r>
        <w:rPr>
          <w:noProof/>
          <w:webHidden/>
        </w:rPr>
      </w:r>
      <w:r>
        <w:rPr>
          <w:noProof/>
          <w:webHidden/>
        </w:rPr>
        <w:fldChar w:fldCharType="separate"/>
      </w:r>
      <w:ins w:id="177" w:author="Guynes Daniel M (Contractor)" w:date="2025-02-25T11:43:00Z">
        <w:r>
          <w:rPr>
            <w:noProof/>
            <w:webHidden/>
          </w:rPr>
          <w:t>6</w:t>
        </w:r>
        <w:r>
          <w:rPr>
            <w:noProof/>
            <w:webHidden/>
          </w:rPr>
          <w:fldChar w:fldCharType="end"/>
        </w:r>
        <w:r w:rsidRPr="008B7D82">
          <w:rPr>
            <w:rStyle w:val="Hyperlink"/>
            <w:noProof/>
          </w:rPr>
          <w:fldChar w:fldCharType="end"/>
        </w:r>
      </w:ins>
    </w:p>
    <w:p w14:paraId="5EF9420E" w14:textId="71444300" w:rsidR="003D481B" w:rsidRDefault="003D481B">
      <w:pPr>
        <w:pStyle w:val="TableofFigures"/>
        <w:tabs>
          <w:tab w:val="right" w:leader="dot" w:pos="10790"/>
        </w:tabs>
        <w:rPr>
          <w:ins w:id="178" w:author="Guynes Daniel M (Contractor)" w:date="2025-02-25T11:43:00Z"/>
          <w:rFonts w:eastAsiaTheme="minorEastAsia"/>
          <w:noProof/>
          <w:sz w:val="24"/>
          <w:szCs w:val="24"/>
        </w:rPr>
      </w:pPr>
      <w:ins w:id="179" w:author="Guynes Daniel M (Contractor)" w:date="2025-02-25T11:43:00Z">
        <w:r w:rsidRPr="008B7D82">
          <w:rPr>
            <w:rStyle w:val="Hyperlink"/>
            <w:noProof/>
          </w:rPr>
          <w:fldChar w:fldCharType="begin"/>
        </w:r>
        <w:r w:rsidRPr="008B7D82">
          <w:rPr>
            <w:rStyle w:val="Hyperlink"/>
            <w:noProof/>
          </w:rPr>
          <w:instrText xml:space="preserve"> </w:instrText>
        </w:r>
        <w:r>
          <w:rPr>
            <w:noProof/>
          </w:rPr>
          <w:instrText>HYPERLINK \l "_Toc191376229"</w:instrText>
        </w:r>
        <w:r w:rsidRPr="008B7D82">
          <w:rPr>
            <w:rStyle w:val="Hyperlink"/>
            <w:noProof/>
          </w:rPr>
          <w:instrText xml:space="preserve"> </w:instrText>
        </w:r>
        <w:r w:rsidRPr="008B7D82">
          <w:rPr>
            <w:rStyle w:val="Hyperlink"/>
            <w:noProof/>
          </w:rPr>
        </w:r>
        <w:r w:rsidRPr="008B7D82">
          <w:rPr>
            <w:rStyle w:val="Hyperlink"/>
            <w:noProof/>
          </w:rPr>
          <w:fldChar w:fldCharType="separate"/>
        </w:r>
        <w:r w:rsidRPr="008B7D82">
          <w:rPr>
            <w:rStyle w:val="Hyperlink"/>
            <w:noProof/>
          </w:rPr>
          <w:t>Table 11: Sample Data Storage Details 1</w:t>
        </w:r>
        <w:r>
          <w:rPr>
            <w:noProof/>
            <w:webHidden/>
          </w:rPr>
          <w:tab/>
        </w:r>
        <w:r>
          <w:rPr>
            <w:noProof/>
            <w:webHidden/>
          </w:rPr>
          <w:fldChar w:fldCharType="begin"/>
        </w:r>
        <w:r>
          <w:rPr>
            <w:noProof/>
            <w:webHidden/>
          </w:rPr>
          <w:instrText xml:space="preserve"> PAGEREF _Toc191376229 \h </w:instrText>
        </w:r>
      </w:ins>
      <w:r>
        <w:rPr>
          <w:noProof/>
          <w:webHidden/>
        </w:rPr>
      </w:r>
      <w:r>
        <w:rPr>
          <w:noProof/>
          <w:webHidden/>
        </w:rPr>
        <w:fldChar w:fldCharType="separate"/>
      </w:r>
      <w:ins w:id="180" w:author="Guynes Daniel M (Contractor)" w:date="2025-02-25T11:43:00Z">
        <w:r>
          <w:rPr>
            <w:noProof/>
            <w:webHidden/>
          </w:rPr>
          <w:t>7</w:t>
        </w:r>
        <w:r>
          <w:rPr>
            <w:noProof/>
            <w:webHidden/>
          </w:rPr>
          <w:fldChar w:fldCharType="end"/>
        </w:r>
        <w:r w:rsidRPr="008B7D82">
          <w:rPr>
            <w:rStyle w:val="Hyperlink"/>
            <w:noProof/>
          </w:rPr>
          <w:fldChar w:fldCharType="end"/>
        </w:r>
      </w:ins>
    </w:p>
    <w:p w14:paraId="1B68043B" w14:textId="0505CD3C" w:rsidR="003D481B" w:rsidRDefault="003D481B">
      <w:pPr>
        <w:pStyle w:val="TableofFigures"/>
        <w:tabs>
          <w:tab w:val="right" w:leader="dot" w:pos="10790"/>
        </w:tabs>
        <w:rPr>
          <w:ins w:id="181" w:author="Guynes Daniel M (Contractor)" w:date="2025-02-25T11:43:00Z"/>
          <w:rFonts w:eastAsiaTheme="minorEastAsia"/>
          <w:noProof/>
          <w:sz w:val="24"/>
          <w:szCs w:val="24"/>
        </w:rPr>
      </w:pPr>
      <w:ins w:id="182" w:author="Guynes Daniel M (Contractor)" w:date="2025-02-25T11:43:00Z">
        <w:r w:rsidRPr="008B7D82">
          <w:rPr>
            <w:rStyle w:val="Hyperlink"/>
            <w:noProof/>
          </w:rPr>
          <w:fldChar w:fldCharType="begin"/>
        </w:r>
        <w:r w:rsidRPr="008B7D82">
          <w:rPr>
            <w:rStyle w:val="Hyperlink"/>
            <w:noProof/>
          </w:rPr>
          <w:instrText xml:space="preserve"> </w:instrText>
        </w:r>
        <w:r>
          <w:rPr>
            <w:noProof/>
          </w:rPr>
          <w:instrText>HYPERLINK \l "_Toc191376230"</w:instrText>
        </w:r>
        <w:r w:rsidRPr="008B7D82">
          <w:rPr>
            <w:rStyle w:val="Hyperlink"/>
            <w:noProof/>
          </w:rPr>
          <w:instrText xml:space="preserve"> </w:instrText>
        </w:r>
        <w:r w:rsidRPr="008B7D82">
          <w:rPr>
            <w:rStyle w:val="Hyperlink"/>
            <w:noProof/>
          </w:rPr>
        </w:r>
        <w:r w:rsidRPr="008B7D82">
          <w:rPr>
            <w:rStyle w:val="Hyperlink"/>
            <w:noProof/>
          </w:rPr>
          <w:fldChar w:fldCharType="separate"/>
        </w:r>
        <w:r w:rsidRPr="008B7D82">
          <w:rPr>
            <w:rStyle w:val="Hyperlink"/>
            <w:noProof/>
          </w:rPr>
          <w:t>Table 12: Sample Data Storage Details 2</w:t>
        </w:r>
        <w:r>
          <w:rPr>
            <w:noProof/>
            <w:webHidden/>
          </w:rPr>
          <w:tab/>
        </w:r>
        <w:r>
          <w:rPr>
            <w:noProof/>
            <w:webHidden/>
          </w:rPr>
          <w:fldChar w:fldCharType="begin"/>
        </w:r>
        <w:r>
          <w:rPr>
            <w:noProof/>
            <w:webHidden/>
          </w:rPr>
          <w:instrText xml:space="preserve"> PAGEREF _Toc191376230 \h </w:instrText>
        </w:r>
      </w:ins>
      <w:r>
        <w:rPr>
          <w:noProof/>
          <w:webHidden/>
        </w:rPr>
      </w:r>
      <w:r>
        <w:rPr>
          <w:noProof/>
          <w:webHidden/>
        </w:rPr>
        <w:fldChar w:fldCharType="separate"/>
      </w:r>
      <w:ins w:id="183" w:author="Guynes Daniel M (Contractor)" w:date="2025-02-25T11:43:00Z">
        <w:r>
          <w:rPr>
            <w:noProof/>
            <w:webHidden/>
          </w:rPr>
          <w:t>7</w:t>
        </w:r>
        <w:r>
          <w:rPr>
            <w:noProof/>
            <w:webHidden/>
          </w:rPr>
          <w:fldChar w:fldCharType="end"/>
        </w:r>
        <w:r w:rsidRPr="008B7D82">
          <w:rPr>
            <w:rStyle w:val="Hyperlink"/>
            <w:noProof/>
          </w:rPr>
          <w:fldChar w:fldCharType="end"/>
        </w:r>
      </w:ins>
    </w:p>
    <w:p w14:paraId="0077098E" w14:textId="75392613" w:rsidR="003D481B" w:rsidRDefault="003D481B">
      <w:pPr>
        <w:pStyle w:val="TableofFigures"/>
        <w:tabs>
          <w:tab w:val="right" w:leader="dot" w:pos="10790"/>
        </w:tabs>
        <w:rPr>
          <w:ins w:id="184" w:author="Guynes Daniel M (Contractor)" w:date="2025-02-25T11:43:00Z"/>
          <w:rFonts w:eastAsiaTheme="minorEastAsia"/>
          <w:noProof/>
          <w:sz w:val="24"/>
          <w:szCs w:val="24"/>
        </w:rPr>
      </w:pPr>
      <w:ins w:id="185" w:author="Guynes Daniel M (Contractor)" w:date="2025-02-25T11:43:00Z">
        <w:r w:rsidRPr="008B7D82">
          <w:rPr>
            <w:rStyle w:val="Hyperlink"/>
            <w:noProof/>
          </w:rPr>
          <w:fldChar w:fldCharType="begin"/>
        </w:r>
        <w:r w:rsidRPr="008B7D82">
          <w:rPr>
            <w:rStyle w:val="Hyperlink"/>
            <w:noProof/>
          </w:rPr>
          <w:instrText xml:space="preserve"> </w:instrText>
        </w:r>
        <w:r>
          <w:rPr>
            <w:noProof/>
          </w:rPr>
          <w:instrText>HYPERLINK \l "_Toc191376231"</w:instrText>
        </w:r>
        <w:r w:rsidRPr="008B7D82">
          <w:rPr>
            <w:rStyle w:val="Hyperlink"/>
            <w:noProof/>
          </w:rPr>
          <w:instrText xml:space="preserve"> </w:instrText>
        </w:r>
        <w:r w:rsidRPr="008B7D82">
          <w:rPr>
            <w:rStyle w:val="Hyperlink"/>
            <w:noProof/>
          </w:rPr>
        </w:r>
        <w:r w:rsidRPr="008B7D82">
          <w:rPr>
            <w:rStyle w:val="Hyperlink"/>
            <w:noProof/>
          </w:rPr>
          <w:fldChar w:fldCharType="separate"/>
        </w:r>
        <w:r w:rsidRPr="008B7D82">
          <w:rPr>
            <w:rStyle w:val="Hyperlink"/>
            <w:noProof/>
          </w:rPr>
          <w:t>Table 13: Sample Data Storage Details 3</w:t>
        </w:r>
        <w:r>
          <w:rPr>
            <w:noProof/>
            <w:webHidden/>
          </w:rPr>
          <w:tab/>
        </w:r>
        <w:r>
          <w:rPr>
            <w:noProof/>
            <w:webHidden/>
          </w:rPr>
          <w:fldChar w:fldCharType="begin"/>
        </w:r>
        <w:r>
          <w:rPr>
            <w:noProof/>
            <w:webHidden/>
          </w:rPr>
          <w:instrText xml:space="preserve"> PAGEREF _Toc191376231 \h </w:instrText>
        </w:r>
      </w:ins>
      <w:r>
        <w:rPr>
          <w:noProof/>
          <w:webHidden/>
        </w:rPr>
      </w:r>
      <w:r>
        <w:rPr>
          <w:noProof/>
          <w:webHidden/>
        </w:rPr>
        <w:fldChar w:fldCharType="separate"/>
      </w:r>
      <w:ins w:id="186" w:author="Guynes Daniel M (Contractor)" w:date="2025-02-25T11:43:00Z">
        <w:r>
          <w:rPr>
            <w:noProof/>
            <w:webHidden/>
          </w:rPr>
          <w:t>7</w:t>
        </w:r>
        <w:r>
          <w:rPr>
            <w:noProof/>
            <w:webHidden/>
          </w:rPr>
          <w:fldChar w:fldCharType="end"/>
        </w:r>
        <w:r w:rsidRPr="008B7D82">
          <w:rPr>
            <w:rStyle w:val="Hyperlink"/>
            <w:noProof/>
          </w:rPr>
          <w:fldChar w:fldCharType="end"/>
        </w:r>
      </w:ins>
    </w:p>
    <w:p w14:paraId="71B62FF3" w14:textId="7776C643" w:rsidR="003D481B" w:rsidRDefault="003D481B">
      <w:pPr>
        <w:pStyle w:val="TableofFigures"/>
        <w:tabs>
          <w:tab w:val="right" w:leader="dot" w:pos="10790"/>
        </w:tabs>
        <w:rPr>
          <w:ins w:id="187" w:author="Guynes Daniel M (Contractor)" w:date="2025-02-25T11:43:00Z"/>
          <w:rFonts w:eastAsiaTheme="minorEastAsia"/>
          <w:noProof/>
          <w:sz w:val="24"/>
          <w:szCs w:val="24"/>
        </w:rPr>
      </w:pPr>
      <w:ins w:id="188" w:author="Guynes Daniel M (Contractor)" w:date="2025-02-25T11:43:00Z">
        <w:r w:rsidRPr="008B7D82">
          <w:rPr>
            <w:rStyle w:val="Hyperlink"/>
            <w:noProof/>
          </w:rPr>
          <w:fldChar w:fldCharType="begin"/>
        </w:r>
        <w:r w:rsidRPr="008B7D82">
          <w:rPr>
            <w:rStyle w:val="Hyperlink"/>
            <w:noProof/>
          </w:rPr>
          <w:instrText xml:space="preserve"> </w:instrText>
        </w:r>
        <w:r>
          <w:rPr>
            <w:noProof/>
          </w:rPr>
          <w:instrText>HYPERLINK \l "_Toc191376232"</w:instrText>
        </w:r>
        <w:r w:rsidRPr="008B7D82">
          <w:rPr>
            <w:rStyle w:val="Hyperlink"/>
            <w:noProof/>
          </w:rPr>
          <w:instrText xml:space="preserve"> </w:instrText>
        </w:r>
        <w:r w:rsidRPr="008B7D82">
          <w:rPr>
            <w:rStyle w:val="Hyperlink"/>
            <w:noProof/>
          </w:rPr>
        </w:r>
        <w:r w:rsidRPr="008B7D82">
          <w:rPr>
            <w:rStyle w:val="Hyperlink"/>
            <w:noProof/>
          </w:rPr>
          <w:fldChar w:fldCharType="separate"/>
        </w:r>
        <w:r w:rsidRPr="008B7D82">
          <w:rPr>
            <w:rStyle w:val="Hyperlink"/>
            <w:noProof/>
          </w:rPr>
          <w:t>Table 14: Sample Data Storage Details 4</w:t>
        </w:r>
        <w:r>
          <w:rPr>
            <w:noProof/>
            <w:webHidden/>
          </w:rPr>
          <w:tab/>
        </w:r>
        <w:r>
          <w:rPr>
            <w:noProof/>
            <w:webHidden/>
          </w:rPr>
          <w:fldChar w:fldCharType="begin"/>
        </w:r>
        <w:r>
          <w:rPr>
            <w:noProof/>
            <w:webHidden/>
          </w:rPr>
          <w:instrText xml:space="preserve"> PAGEREF _Toc191376232 \h </w:instrText>
        </w:r>
      </w:ins>
      <w:r>
        <w:rPr>
          <w:noProof/>
          <w:webHidden/>
        </w:rPr>
      </w:r>
      <w:r>
        <w:rPr>
          <w:noProof/>
          <w:webHidden/>
        </w:rPr>
        <w:fldChar w:fldCharType="separate"/>
      </w:r>
      <w:ins w:id="189" w:author="Guynes Daniel M (Contractor)" w:date="2025-02-25T11:43:00Z">
        <w:r>
          <w:rPr>
            <w:noProof/>
            <w:webHidden/>
          </w:rPr>
          <w:t>8</w:t>
        </w:r>
        <w:r>
          <w:rPr>
            <w:noProof/>
            <w:webHidden/>
          </w:rPr>
          <w:fldChar w:fldCharType="end"/>
        </w:r>
        <w:r w:rsidRPr="008B7D82">
          <w:rPr>
            <w:rStyle w:val="Hyperlink"/>
            <w:noProof/>
          </w:rPr>
          <w:fldChar w:fldCharType="end"/>
        </w:r>
      </w:ins>
    </w:p>
    <w:p w14:paraId="13923709" w14:textId="755A734A" w:rsidR="00FA58ED" w:rsidDel="003D481B" w:rsidRDefault="00FA58ED">
      <w:pPr>
        <w:pStyle w:val="TableofFigures"/>
        <w:tabs>
          <w:tab w:val="right" w:leader="dot" w:pos="10790"/>
        </w:tabs>
        <w:rPr>
          <w:del w:id="190" w:author="Guynes Daniel M (Contractor)" w:date="2025-02-25T11:43:00Z"/>
          <w:rFonts w:eastAsiaTheme="minorEastAsia"/>
          <w:noProof/>
          <w:sz w:val="24"/>
          <w:szCs w:val="24"/>
        </w:rPr>
      </w:pPr>
      <w:del w:id="191" w:author="Guynes Daniel M (Contractor)" w:date="2025-02-25T11:43:00Z">
        <w:r w:rsidRPr="003D481B" w:rsidDel="003D481B">
          <w:rPr>
            <w:rPrChange w:id="192" w:author="Guynes Daniel M (Contractor)" w:date="2025-02-25T11:43:00Z">
              <w:rPr>
                <w:rStyle w:val="Hyperlink"/>
                <w:noProof/>
              </w:rPr>
            </w:rPrChange>
          </w:rPr>
          <w:delText>Table 1: Document Revision History</w:delText>
        </w:r>
        <w:r w:rsidDel="003D481B">
          <w:rPr>
            <w:noProof/>
            <w:webHidden/>
          </w:rPr>
          <w:tab/>
          <w:delText>3</w:delText>
        </w:r>
      </w:del>
    </w:p>
    <w:p w14:paraId="6B560AAA" w14:textId="0C456941" w:rsidR="00FA58ED" w:rsidDel="003D481B" w:rsidRDefault="00FA58ED">
      <w:pPr>
        <w:pStyle w:val="TableofFigures"/>
        <w:tabs>
          <w:tab w:val="right" w:leader="dot" w:pos="10790"/>
        </w:tabs>
        <w:rPr>
          <w:del w:id="193" w:author="Guynes Daniel M (Contractor)" w:date="2025-02-25T11:43:00Z"/>
          <w:rFonts w:eastAsiaTheme="minorEastAsia"/>
          <w:noProof/>
          <w:sz w:val="24"/>
          <w:szCs w:val="24"/>
        </w:rPr>
      </w:pPr>
      <w:del w:id="194" w:author="Guynes Daniel M (Contractor)" w:date="2025-02-25T11:43:00Z">
        <w:r w:rsidRPr="003D481B" w:rsidDel="003D481B">
          <w:rPr>
            <w:rPrChange w:id="195" w:author="Guynes Daniel M (Contractor)" w:date="2025-02-25T11:43:00Z">
              <w:rPr>
                <w:rStyle w:val="Hyperlink"/>
                <w:noProof/>
              </w:rPr>
            </w:rPrChange>
          </w:rPr>
          <w:delText>Table 2: Solution Objects</w:delText>
        </w:r>
        <w:r w:rsidDel="003D481B">
          <w:rPr>
            <w:noProof/>
            <w:webHidden/>
          </w:rPr>
          <w:tab/>
          <w:delText>0</w:delText>
        </w:r>
      </w:del>
    </w:p>
    <w:p w14:paraId="5EE41703" w14:textId="3F719FF4" w:rsidR="00FA58ED" w:rsidDel="003D481B" w:rsidRDefault="00FA58ED">
      <w:pPr>
        <w:pStyle w:val="TableofFigures"/>
        <w:tabs>
          <w:tab w:val="right" w:leader="dot" w:pos="10790"/>
        </w:tabs>
        <w:rPr>
          <w:del w:id="196" w:author="Guynes Daniel M (Contractor)" w:date="2025-02-25T11:43:00Z"/>
          <w:rFonts w:eastAsiaTheme="minorEastAsia"/>
          <w:noProof/>
          <w:sz w:val="24"/>
          <w:szCs w:val="24"/>
        </w:rPr>
      </w:pPr>
      <w:del w:id="197" w:author="Guynes Daniel M (Contractor)" w:date="2025-02-25T11:43:00Z">
        <w:r w:rsidRPr="003D481B" w:rsidDel="003D481B">
          <w:rPr>
            <w:rPrChange w:id="198" w:author="Guynes Daniel M (Contractor)" w:date="2025-02-25T11:43:00Z">
              <w:rPr>
                <w:rStyle w:val="Hyperlink"/>
                <w:noProof/>
              </w:rPr>
            </w:rPrChange>
          </w:rPr>
          <w:delText>Table 3: Connection References</w:delText>
        </w:r>
        <w:r w:rsidDel="003D481B">
          <w:rPr>
            <w:noProof/>
            <w:webHidden/>
          </w:rPr>
          <w:tab/>
          <w:delText>0</w:delText>
        </w:r>
      </w:del>
    </w:p>
    <w:p w14:paraId="6F53C6A6" w14:textId="4D594BA0" w:rsidR="00FA58ED" w:rsidDel="003D481B" w:rsidRDefault="00FA58ED">
      <w:pPr>
        <w:pStyle w:val="TableofFigures"/>
        <w:tabs>
          <w:tab w:val="right" w:leader="dot" w:pos="10790"/>
        </w:tabs>
        <w:rPr>
          <w:del w:id="199" w:author="Guynes Daniel M (Contractor)" w:date="2025-02-25T11:43:00Z"/>
          <w:rFonts w:eastAsiaTheme="minorEastAsia"/>
          <w:noProof/>
          <w:sz w:val="24"/>
          <w:szCs w:val="24"/>
        </w:rPr>
      </w:pPr>
      <w:del w:id="200" w:author="Guynes Daniel M (Contractor)" w:date="2025-02-25T11:43:00Z">
        <w:r w:rsidRPr="003D481B" w:rsidDel="003D481B">
          <w:rPr>
            <w:rPrChange w:id="201" w:author="Guynes Daniel M (Contractor)" w:date="2025-02-25T11:43:00Z">
              <w:rPr>
                <w:rStyle w:val="Hyperlink"/>
                <w:noProof/>
              </w:rPr>
            </w:rPrChange>
          </w:rPr>
          <w:delText>Table 4: Data Storage Mapping</w:delText>
        </w:r>
        <w:r w:rsidDel="003D481B">
          <w:rPr>
            <w:noProof/>
            <w:webHidden/>
          </w:rPr>
          <w:tab/>
          <w:delText>1</w:delText>
        </w:r>
      </w:del>
    </w:p>
    <w:p w14:paraId="7BF8B21B" w14:textId="50C289FB" w:rsidR="00FA58ED" w:rsidDel="003D481B" w:rsidRDefault="00FA58ED">
      <w:pPr>
        <w:pStyle w:val="TableofFigures"/>
        <w:tabs>
          <w:tab w:val="right" w:leader="dot" w:pos="10790"/>
        </w:tabs>
        <w:rPr>
          <w:del w:id="202" w:author="Guynes Daniel M (Contractor)" w:date="2025-02-25T11:43:00Z"/>
          <w:rFonts w:eastAsiaTheme="minorEastAsia"/>
          <w:noProof/>
          <w:sz w:val="24"/>
          <w:szCs w:val="24"/>
        </w:rPr>
      </w:pPr>
      <w:del w:id="203" w:author="Guynes Daniel M (Contractor)" w:date="2025-02-25T11:43:00Z">
        <w:r w:rsidRPr="003D481B" w:rsidDel="003D481B">
          <w:rPr>
            <w:rPrChange w:id="204" w:author="Guynes Daniel M (Contractor)" w:date="2025-02-25T11:43:00Z">
              <w:rPr>
                <w:rStyle w:val="Hyperlink"/>
                <w:noProof/>
              </w:rPr>
            </w:rPrChange>
          </w:rPr>
          <w:delText>Table 5: Data Storage Details</w:delText>
        </w:r>
        <w:r w:rsidDel="003D481B">
          <w:rPr>
            <w:noProof/>
            <w:webHidden/>
          </w:rPr>
          <w:tab/>
          <w:delText>1</w:delText>
        </w:r>
      </w:del>
    </w:p>
    <w:p w14:paraId="0ED5B3EB" w14:textId="09127C37" w:rsidR="00FA58ED" w:rsidDel="003D481B" w:rsidRDefault="00FA58ED">
      <w:pPr>
        <w:pStyle w:val="TableofFigures"/>
        <w:tabs>
          <w:tab w:val="right" w:leader="dot" w:pos="10790"/>
        </w:tabs>
        <w:rPr>
          <w:del w:id="205" w:author="Guynes Daniel M (Contractor)" w:date="2025-02-25T11:43:00Z"/>
          <w:rFonts w:eastAsiaTheme="minorEastAsia"/>
          <w:noProof/>
          <w:sz w:val="24"/>
          <w:szCs w:val="24"/>
        </w:rPr>
      </w:pPr>
      <w:del w:id="206" w:author="Guynes Daniel M (Contractor)" w:date="2025-02-25T11:43:00Z">
        <w:r w:rsidRPr="003D481B" w:rsidDel="003D481B">
          <w:rPr>
            <w:rPrChange w:id="207" w:author="Guynes Daniel M (Contractor)" w:date="2025-02-25T11:43:00Z">
              <w:rPr>
                <w:rStyle w:val="Hyperlink"/>
                <w:noProof/>
              </w:rPr>
            </w:rPrChange>
          </w:rPr>
          <w:delText>Table 6: Custom Security Roles</w:delText>
        </w:r>
        <w:r w:rsidDel="003D481B">
          <w:rPr>
            <w:noProof/>
            <w:webHidden/>
          </w:rPr>
          <w:tab/>
          <w:delText>2</w:delText>
        </w:r>
      </w:del>
    </w:p>
    <w:p w14:paraId="3763E675" w14:textId="22B27A8E" w:rsidR="00FA58ED" w:rsidDel="003D481B" w:rsidRDefault="00FA58ED">
      <w:pPr>
        <w:pStyle w:val="TableofFigures"/>
        <w:tabs>
          <w:tab w:val="right" w:leader="dot" w:pos="10790"/>
        </w:tabs>
        <w:rPr>
          <w:del w:id="208" w:author="Guynes Daniel M (Contractor)" w:date="2025-02-25T11:43:00Z"/>
          <w:rFonts w:eastAsiaTheme="minorEastAsia"/>
          <w:noProof/>
          <w:sz w:val="24"/>
          <w:szCs w:val="24"/>
        </w:rPr>
      </w:pPr>
      <w:del w:id="209" w:author="Guynes Daniel M (Contractor)" w:date="2025-02-25T11:43:00Z">
        <w:r w:rsidRPr="003D481B" w:rsidDel="003D481B">
          <w:rPr>
            <w:rPrChange w:id="210" w:author="Guynes Daniel M (Contractor)" w:date="2025-02-25T11:43:00Z">
              <w:rPr>
                <w:rStyle w:val="Hyperlink"/>
                <w:noProof/>
              </w:rPr>
            </w:rPrChange>
          </w:rPr>
          <w:delText>Table 7: Production Environment Security Teams (Entra Security Groups)</w:delText>
        </w:r>
        <w:r w:rsidDel="003D481B">
          <w:rPr>
            <w:noProof/>
            <w:webHidden/>
          </w:rPr>
          <w:tab/>
          <w:delText>2</w:delText>
        </w:r>
      </w:del>
    </w:p>
    <w:p w14:paraId="0E8CF72A" w14:textId="3A401D18" w:rsidR="00FA58ED" w:rsidDel="003D481B" w:rsidRDefault="00FA58ED">
      <w:pPr>
        <w:pStyle w:val="TableofFigures"/>
        <w:tabs>
          <w:tab w:val="right" w:leader="dot" w:pos="10790"/>
        </w:tabs>
        <w:rPr>
          <w:del w:id="211" w:author="Guynes Daniel M (Contractor)" w:date="2025-02-25T11:43:00Z"/>
          <w:rFonts w:eastAsiaTheme="minorEastAsia"/>
          <w:noProof/>
          <w:sz w:val="24"/>
          <w:szCs w:val="24"/>
        </w:rPr>
      </w:pPr>
      <w:del w:id="212" w:author="Guynes Daniel M (Contractor)" w:date="2025-02-25T11:43:00Z">
        <w:r w:rsidRPr="003D481B" w:rsidDel="003D481B">
          <w:rPr>
            <w:rPrChange w:id="213" w:author="Guynes Daniel M (Contractor)" w:date="2025-02-25T11:43:00Z">
              <w:rPr>
                <w:rStyle w:val="Hyperlink"/>
                <w:noProof/>
              </w:rPr>
            </w:rPrChange>
          </w:rPr>
          <w:delText>Table 8: Sample Solution Object List</w:delText>
        </w:r>
        <w:r w:rsidDel="003D481B">
          <w:rPr>
            <w:noProof/>
            <w:webHidden/>
          </w:rPr>
          <w:tab/>
          <w:delText>4</w:delText>
        </w:r>
      </w:del>
    </w:p>
    <w:p w14:paraId="50F2C5DF" w14:textId="5C7611F2" w:rsidR="00FA58ED" w:rsidDel="003D481B" w:rsidRDefault="00FA58ED">
      <w:pPr>
        <w:pStyle w:val="TableofFigures"/>
        <w:tabs>
          <w:tab w:val="right" w:leader="dot" w:pos="10790"/>
        </w:tabs>
        <w:rPr>
          <w:del w:id="214" w:author="Guynes Daniel M (Contractor)" w:date="2025-02-25T11:43:00Z"/>
          <w:rFonts w:eastAsiaTheme="minorEastAsia"/>
          <w:noProof/>
          <w:sz w:val="24"/>
          <w:szCs w:val="24"/>
        </w:rPr>
      </w:pPr>
      <w:del w:id="215" w:author="Guynes Daniel M (Contractor)" w:date="2025-02-25T11:43:00Z">
        <w:r w:rsidRPr="003D481B" w:rsidDel="003D481B">
          <w:rPr>
            <w:rPrChange w:id="216" w:author="Guynes Daniel M (Contractor)" w:date="2025-02-25T11:43:00Z">
              <w:rPr>
                <w:rStyle w:val="Hyperlink"/>
                <w:noProof/>
              </w:rPr>
            </w:rPrChange>
          </w:rPr>
          <w:delText>Table 9: Sample Connection References</w:delText>
        </w:r>
        <w:r w:rsidDel="003D481B">
          <w:rPr>
            <w:noProof/>
            <w:webHidden/>
          </w:rPr>
          <w:tab/>
          <w:delText>5</w:delText>
        </w:r>
      </w:del>
    </w:p>
    <w:p w14:paraId="0C9DDE05" w14:textId="1A1D9D66" w:rsidR="00FA58ED" w:rsidDel="003D481B" w:rsidRDefault="00FA58ED">
      <w:pPr>
        <w:pStyle w:val="TableofFigures"/>
        <w:tabs>
          <w:tab w:val="right" w:leader="dot" w:pos="10790"/>
        </w:tabs>
        <w:rPr>
          <w:del w:id="217" w:author="Guynes Daniel M (Contractor)" w:date="2025-02-25T11:43:00Z"/>
          <w:rFonts w:eastAsiaTheme="minorEastAsia"/>
          <w:noProof/>
          <w:sz w:val="24"/>
          <w:szCs w:val="24"/>
        </w:rPr>
      </w:pPr>
      <w:del w:id="218" w:author="Guynes Daniel M (Contractor)" w:date="2025-02-25T11:43:00Z">
        <w:r w:rsidRPr="003D481B" w:rsidDel="003D481B">
          <w:rPr>
            <w:rPrChange w:id="219" w:author="Guynes Daniel M (Contractor)" w:date="2025-02-25T11:43:00Z">
              <w:rPr>
                <w:rStyle w:val="Hyperlink"/>
                <w:noProof/>
              </w:rPr>
            </w:rPrChange>
          </w:rPr>
          <w:delText>Table 10: Sample Data Storage Mapping</w:delText>
        </w:r>
        <w:r w:rsidDel="003D481B">
          <w:rPr>
            <w:noProof/>
            <w:webHidden/>
          </w:rPr>
          <w:tab/>
          <w:delText>6</w:delText>
        </w:r>
      </w:del>
    </w:p>
    <w:p w14:paraId="1F5B2FC6" w14:textId="574B4A93" w:rsidR="00FA58ED" w:rsidDel="003D481B" w:rsidRDefault="00FA58ED">
      <w:pPr>
        <w:pStyle w:val="TableofFigures"/>
        <w:tabs>
          <w:tab w:val="right" w:leader="dot" w:pos="10790"/>
        </w:tabs>
        <w:rPr>
          <w:del w:id="220" w:author="Guynes Daniel M (Contractor)" w:date="2025-02-25T11:43:00Z"/>
          <w:rFonts w:eastAsiaTheme="minorEastAsia"/>
          <w:noProof/>
          <w:sz w:val="24"/>
          <w:szCs w:val="24"/>
        </w:rPr>
      </w:pPr>
      <w:del w:id="221" w:author="Guynes Daniel M (Contractor)" w:date="2025-02-25T11:43:00Z">
        <w:r w:rsidRPr="003D481B" w:rsidDel="003D481B">
          <w:rPr>
            <w:rPrChange w:id="222" w:author="Guynes Daniel M (Contractor)" w:date="2025-02-25T11:43:00Z">
              <w:rPr>
                <w:rStyle w:val="Hyperlink"/>
                <w:noProof/>
              </w:rPr>
            </w:rPrChange>
          </w:rPr>
          <w:delText>Table 11: Sample Data Storage Details 1</w:delText>
        </w:r>
        <w:r w:rsidDel="003D481B">
          <w:rPr>
            <w:noProof/>
            <w:webHidden/>
          </w:rPr>
          <w:tab/>
          <w:delText>7</w:delText>
        </w:r>
      </w:del>
    </w:p>
    <w:p w14:paraId="08447D20" w14:textId="4933B81F" w:rsidR="00FA58ED" w:rsidDel="003D481B" w:rsidRDefault="00FA58ED">
      <w:pPr>
        <w:pStyle w:val="TableofFigures"/>
        <w:tabs>
          <w:tab w:val="right" w:leader="dot" w:pos="10790"/>
        </w:tabs>
        <w:rPr>
          <w:del w:id="223" w:author="Guynes Daniel M (Contractor)" w:date="2025-02-25T11:43:00Z"/>
          <w:rFonts w:eastAsiaTheme="minorEastAsia"/>
          <w:noProof/>
          <w:sz w:val="24"/>
          <w:szCs w:val="24"/>
        </w:rPr>
      </w:pPr>
      <w:del w:id="224" w:author="Guynes Daniel M (Contractor)" w:date="2025-02-25T11:43:00Z">
        <w:r w:rsidRPr="003D481B" w:rsidDel="003D481B">
          <w:rPr>
            <w:rPrChange w:id="225" w:author="Guynes Daniel M (Contractor)" w:date="2025-02-25T11:43:00Z">
              <w:rPr>
                <w:rStyle w:val="Hyperlink"/>
                <w:noProof/>
              </w:rPr>
            </w:rPrChange>
          </w:rPr>
          <w:delText>Table 12: Sample Data Storage Details 2</w:delText>
        </w:r>
        <w:r w:rsidDel="003D481B">
          <w:rPr>
            <w:noProof/>
            <w:webHidden/>
          </w:rPr>
          <w:tab/>
          <w:delText>7</w:delText>
        </w:r>
      </w:del>
    </w:p>
    <w:p w14:paraId="4680DEF6" w14:textId="47AC6F71" w:rsidR="00FA58ED" w:rsidDel="003D481B" w:rsidRDefault="00FA58ED">
      <w:pPr>
        <w:pStyle w:val="TableofFigures"/>
        <w:tabs>
          <w:tab w:val="right" w:leader="dot" w:pos="10790"/>
        </w:tabs>
        <w:rPr>
          <w:del w:id="226" w:author="Guynes Daniel M (Contractor)" w:date="2025-02-25T11:43:00Z"/>
          <w:rFonts w:eastAsiaTheme="minorEastAsia"/>
          <w:noProof/>
          <w:sz w:val="24"/>
          <w:szCs w:val="24"/>
        </w:rPr>
      </w:pPr>
      <w:del w:id="227" w:author="Guynes Daniel M (Contractor)" w:date="2025-02-25T11:43:00Z">
        <w:r w:rsidRPr="003D481B" w:rsidDel="003D481B">
          <w:rPr>
            <w:rPrChange w:id="228" w:author="Guynes Daniel M (Contractor)" w:date="2025-02-25T11:43:00Z">
              <w:rPr>
                <w:rStyle w:val="Hyperlink"/>
                <w:noProof/>
              </w:rPr>
            </w:rPrChange>
          </w:rPr>
          <w:delText>Table 13: Sample Data Storage Details 3</w:delText>
        </w:r>
        <w:r w:rsidDel="003D481B">
          <w:rPr>
            <w:noProof/>
            <w:webHidden/>
          </w:rPr>
          <w:tab/>
          <w:delText>7</w:delText>
        </w:r>
      </w:del>
    </w:p>
    <w:p w14:paraId="58F64EE5" w14:textId="04CCA695" w:rsidR="00FA58ED" w:rsidDel="003D481B" w:rsidRDefault="00FA58ED">
      <w:pPr>
        <w:pStyle w:val="TableofFigures"/>
        <w:tabs>
          <w:tab w:val="right" w:leader="dot" w:pos="10790"/>
        </w:tabs>
        <w:rPr>
          <w:del w:id="229" w:author="Guynes Daniel M (Contractor)" w:date="2025-02-25T11:43:00Z"/>
          <w:rFonts w:eastAsiaTheme="minorEastAsia"/>
          <w:noProof/>
          <w:sz w:val="24"/>
          <w:szCs w:val="24"/>
        </w:rPr>
      </w:pPr>
      <w:del w:id="230" w:author="Guynes Daniel M (Contractor)" w:date="2025-02-25T11:43:00Z">
        <w:r w:rsidRPr="003D481B" w:rsidDel="003D481B">
          <w:rPr>
            <w:rPrChange w:id="231" w:author="Guynes Daniel M (Contractor)" w:date="2025-02-25T11:43:00Z">
              <w:rPr>
                <w:rStyle w:val="Hyperlink"/>
                <w:noProof/>
              </w:rPr>
            </w:rPrChange>
          </w:rPr>
          <w:delText>Table 14: Sample Data Storage Details 4</w:delText>
        </w:r>
        <w:r w:rsidDel="003D481B">
          <w:rPr>
            <w:noProof/>
            <w:webHidden/>
          </w:rPr>
          <w:tab/>
          <w:delText>8</w:delText>
        </w:r>
      </w:del>
    </w:p>
    <w:p w14:paraId="16ABA2AF" w14:textId="335A68EE" w:rsidR="00100B75" w:rsidRDefault="00FA58ED">
      <w:r>
        <w:fldChar w:fldCharType="end"/>
      </w:r>
    </w:p>
    <w:p w14:paraId="518CCDF1" w14:textId="77777777" w:rsidR="00100B75" w:rsidRDefault="00100B75" w:rsidP="00100B75">
      <w:pPr>
        <w:pStyle w:val="Heading1"/>
      </w:pPr>
      <w:bookmarkStart w:id="232" w:name="_Toc191376235"/>
      <w:r>
        <w:t>Table of Figures</w:t>
      </w:r>
      <w:bookmarkEnd w:id="232"/>
    </w:p>
    <w:p w14:paraId="30902AE6" w14:textId="7AB75A0B" w:rsidR="003D481B" w:rsidRDefault="00100B75">
      <w:pPr>
        <w:pStyle w:val="TableofFigures"/>
        <w:tabs>
          <w:tab w:val="right" w:leader="dot" w:pos="10790"/>
        </w:tabs>
        <w:rPr>
          <w:ins w:id="233" w:author="Guynes Daniel M (Contractor)" w:date="2025-02-25T11:43:00Z"/>
          <w:rFonts w:eastAsiaTheme="minorEastAsia"/>
          <w:noProof/>
          <w:sz w:val="24"/>
          <w:szCs w:val="24"/>
        </w:rPr>
      </w:pPr>
      <w:r>
        <w:fldChar w:fldCharType="begin"/>
      </w:r>
      <w:r>
        <w:instrText xml:space="preserve"> TOC \h \z \c "Figure" </w:instrText>
      </w:r>
      <w:r>
        <w:fldChar w:fldCharType="separate"/>
      </w:r>
      <w:ins w:id="234" w:author="Guynes Daniel M (Contractor)" w:date="2025-02-25T11:43:00Z">
        <w:r w:rsidR="003D481B" w:rsidRPr="004344A2">
          <w:rPr>
            <w:rStyle w:val="Hyperlink"/>
            <w:noProof/>
          </w:rPr>
          <w:fldChar w:fldCharType="begin"/>
        </w:r>
        <w:r w:rsidR="003D481B" w:rsidRPr="004344A2">
          <w:rPr>
            <w:rStyle w:val="Hyperlink"/>
            <w:noProof/>
          </w:rPr>
          <w:instrText xml:space="preserve"> </w:instrText>
        </w:r>
        <w:r w:rsidR="003D481B">
          <w:rPr>
            <w:noProof/>
          </w:rPr>
          <w:instrText>HYPERLINK \l "_Toc191376214"</w:instrText>
        </w:r>
        <w:r w:rsidR="003D481B" w:rsidRPr="004344A2">
          <w:rPr>
            <w:rStyle w:val="Hyperlink"/>
            <w:noProof/>
          </w:rPr>
          <w:instrText xml:space="preserve"> </w:instrText>
        </w:r>
        <w:r w:rsidR="003D481B" w:rsidRPr="004344A2">
          <w:rPr>
            <w:rStyle w:val="Hyperlink"/>
            <w:noProof/>
          </w:rPr>
        </w:r>
        <w:r w:rsidR="003D481B" w:rsidRPr="004344A2">
          <w:rPr>
            <w:rStyle w:val="Hyperlink"/>
            <w:noProof/>
          </w:rPr>
          <w:fldChar w:fldCharType="separate"/>
        </w:r>
        <w:r w:rsidR="003D481B" w:rsidRPr="004344A2">
          <w:rPr>
            <w:rStyle w:val="Hyperlink"/>
            <w:noProof/>
          </w:rPr>
          <w:t>Figure 1: Sample Work Code Application User Use Case</w:t>
        </w:r>
        <w:r w:rsidR="003D481B">
          <w:rPr>
            <w:noProof/>
            <w:webHidden/>
          </w:rPr>
          <w:tab/>
        </w:r>
        <w:r w:rsidR="003D481B">
          <w:rPr>
            <w:noProof/>
            <w:webHidden/>
          </w:rPr>
          <w:fldChar w:fldCharType="begin"/>
        </w:r>
        <w:r w:rsidR="003D481B">
          <w:rPr>
            <w:noProof/>
            <w:webHidden/>
          </w:rPr>
          <w:instrText xml:space="preserve"> PAGEREF _Toc191376214 \h </w:instrText>
        </w:r>
      </w:ins>
      <w:r w:rsidR="003D481B">
        <w:rPr>
          <w:noProof/>
          <w:webHidden/>
        </w:rPr>
      </w:r>
      <w:r w:rsidR="003D481B">
        <w:rPr>
          <w:noProof/>
          <w:webHidden/>
        </w:rPr>
        <w:fldChar w:fldCharType="separate"/>
      </w:r>
      <w:ins w:id="235" w:author="Guynes Daniel M (Contractor)" w:date="2025-02-25T11:43:00Z">
        <w:r w:rsidR="003D481B">
          <w:rPr>
            <w:noProof/>
            <w:webHidden/>
          </w:rPr>
          <w:t>0</w:t>
        </w:r>
        <w:r w:rsidR="003D481B">
          <w:rPr>
            <w:noProof/>
            <w:webHidden/>
          </w:rPr>
          <w:fldChar w:fldCharType="end"/>
        </w:r>
        <w:r w:rsidR="003D481B" w:rsidRPr="004344A2">
          <w:rPr>
            <w:rStyle w:val="Hyperlink"/>
            <w:noProof/>
          </w:rPr>
          <w:fldChar w:fldCharType="end"/>
        </w:r>
      </w:ins>
    </w:p>
    <w:p w14:paraId="21C58380" w14:textId="25CA89F4" w:rsidR="00100B75" w:rsidDel="003D481B" w:rsidRDefault="00100B75" w:rsidP="00100B75">
      <w:pPr>
        <w:pStyle w:val="TableofFigures"/>
        <w:tabs>
          <w:tab w:val="right" w:leader="dot" w:pos="10790"/>
        </w:tabs>
        <w:rPr>
          <w:del w:id="236" w:author="Guynes Daniel M (Contractor)" w:date="2025-02-25T11:43:00Z"/>
          <w:rFonts w:eastAsiaTheme="minorEastAsia"/>
          <w:noProof/>
          <w:sz w:val="24"/>
          <w:szCs w:val="24"/>
        </w:rPr>
      </w:pPr>
      <w:del w:id="237" w:author="Guynes Daniel M (Contractor)" w:date="2025-02-25T11:43:00Z">
        <w:r w:rsidRPr="003D481B" w:rsidDel="003D481B">
          <w:rPr>
            <w:rPrChange w:id="238" w:author="Guynes Daniel M (Contractor)" w:date="2025-02-25T11:43:00Z">
              <w:rPr>
                <w:rStyle w:val="Hyperlink"/>
                <w:noProof/>
              </w:rPr>
            </w:rPrChange>
          </w:rPr>
          <w:delText>Figure 1: Sample Work Code Application User Use Case</w:delText>
        </w:r>
        <w:r w:rsidDel="003D481B">
          <w:rPr>
            <w:noProof/>
            <w:webHidden/>
          </w:rPr>
          <w:tab/>
          <w:delText>0</w:delText>
        </w:r>
      </w:del>
    </w:p>
    <w:p w14:paraId="1A24A155" w14:textId="2E7840EA" w:rsidR="00100B75" w:rsidRDefault="00100B75" w:rsidP="00100B75">
      <w:r>
        <w:fldChar w:fldCharType="end"/>
      </w:r>
    </w:p>
    <w:p w14:paraId="06D38B46" w14:textId="24EC5925" w:rsidR="00081C1B" w:rsidRDefault="00081C1B" w:rsidP="00100B75">
      <w:r>
        <w:br w:type="page"/>
      </w:r>
    </w:p>
    <w:p w14:paraId="6C56B6B4" w14:textId="11F8AA80" w:rsidR="003944A5" w:rsidRDefault="00081C1B" w:rsidP="00757E6B">
      <w:pPr>
        <w:pStyle w:val="Heading1"/>
      </w:pPr>
      <w:bookmarkStart w:id="239" w:name="_Toc191376236"/>
      <w:r>
        <w:lastRenderedPageBreak/>
        <w:t>Document Revision History</w:t>
      </w:r>
      <w:bookmarkEnd w:id="239"/>
    </w:p>
    <w:tbl>
      <w:tblPr>
        <w:tblStyle w:val="GridTable4-Accent1"/>
        <w:tblW w:w="0" w:type="auto"/>
        <w:tblLook w:val="04A0" w:firstRow="1" w:lastRow="0" w:firstColumn="1" w:lastColumn="0" w:noHBand="0" w:noVBand="1"/>
      </w:tblPr>
      <w:tblGrid>
        <w:gridCol w:w="2875"/>
        <w:gridCol w:w="1530"/>
        <w:gridCol w:w="6385"/>
      </w:tblGrid>
      <w:tr w:rsidR="00451709" w14:paraId="539525C5" w14:textId="77777777" w:rsidTr="00451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F0778B3" w14:textId="2D768D42" w:rsidR="00451709" w:rsidRDefault="00451709" w:rsidP="00CA7550">
            <w:r>
              <w:t>Editor</w:t>
            </w:r>
          </w:p>
        </w:tc>
        <w:tc>
          <w:tcPr>
            <w:tcW w:w="1530" w:type="dxa"/>
          </w:tcPr>
          <w:p w14:paraId="4CAE41B8" w14:textId="7426230F" w:rsidR="00451709" w:rsidRDefault="00451709" w:rsidP="00CA7550">
            <w:pPr>
              <w:cnfStyle w:val="100000000000" w:firstRow="1" w:lastRow="0" w:firstColumn="0" w:lastColumn="0" w:oddVBand="0" w:evenVBand="0" w:oddHBand="0" w:evenHBand="0" w:firstRowFirstColumn="0" w:firstRowLastColumn="0" w:lastRowFirstColumn="0" w:lastRowLastColumn="0"/>
            </w:pPr>
            <w:r>
              <w:t>Date Edited</w:t>
            </w:r>
          </w:p>
        </w:tc>
        <w:tc>
          <w:tcPr>
            <w:tcW w:w="6385" w:type="dxa"/>
          </w:tcPr>
          <w:p w14:paraId="541C0FC0" w14:textId="7DE342BE" w:rsidR="00451709" w:rsidRDefault="00451709" w:rsidP="00CA7550">
            <w:pPr>
              <w:cnfStyle w:val="100000000000" w:firstRow="1" w:lastRow="0" w:firstColumn="0" w:lastColumn="0" w:oddVBand="0" w:evenVBand="0" w:oddHBand="0" w:evenHBand="0" w:firstRowFirstColumn="0" w:firstRowLastColumn="0" w:lastRowFirstColumn="0" w:lastRowLastColumn="0"/>
            </w:pPr>
            <w:r>
              <w:t>Comments</w:t>
            </w:r>
          </w:p>
        </w:tc>
      </w:tr>
      <w:tr w:rsidR="00451709" w14:paraId="3EBA9B70" w14:textId="77777777" w:rsidTr="0045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BD6DB6C" w14:textId="0865697D" w:rsidR="00451709" w:rsidRDefault="00451709" w:rsidP="00CA7550">
            <w:r>
              <w:t>Daniel Guynes (contractor)</w:t>
            </w:r>
          </w:p>
        </w:tc>
        <w:tc>
          <w:tcPr>
            <w:tcW w:w="1530" w:type="dxa"/>
          </w:tcPr>
          <w:p w14:paraId="1CAC8472" w14:textId="6F2373A4" w:rsidR="00451709" w:rsidRDefault="0069612B" w:rsidP="00CA7550">
            <w:pPr>
              <w:cnfStyle w:val="000000100000" w:firstRow="0" w:lastRow="0" w:firstColumn="0" w:lastColumn="0" w:oddVBand="0" w:evenVBand="0" w:oddHBand="1" w:evenHBand="0" w:firstRowFirstColumn="0" w:firstRowLastColumn="0" w:lastRowFirstColumn="0" w:lastRowLastColumn="0"/>
            </w:pPr>
            <w:r>
              <w:t>2</w:t>
            </w:r>
            <w:r w:rsidR="00451709">
              <w:t>.1</w:t>
            </w:r>
            <w:r>
              <w:t>0</w:t>
            </w:r>
            <w:r w:rsidR="00451709">
              <w:t>.2025</w:t>
            </w:r>
          </w:p>
        </w:tc>
        <w:tc>
          <w:tcPr>
            <w:tcW w:w="6385" w:type="dxa"/>
          </w:tcPr>
          <w:p w14:paraId="2161C476" w14:textId="1A494403" w:rsidR="00451709" w:rsidRDefault="00451709" w:rsidP="00CA7550">
            <w:pPr>
              <w:cnfStyle w:val="000000100000" w:firstRow="0" w:lastRow="0" w:firstColumn="0" w:lastColumn="0" w:oddVBand="0" w:evenVBand="0" w:oddHBand="1" w:evenHBand="0" w:firstRowFirstColumn="0" w:firstRowLastColumn="0" w:lastRowFirstColumn="0" w:lastRowLastColumn="0"/>
            </w:pPr>
            <w:r>
              <w:t>Initial document creation</w:t>
            </w:r>
          </w:p>
        </w:tc>
      </w:tr>
      <w:tr w:rsidR="00451709" w14:paraId="62DFA9A2" w14:textId="77777777" w:rsidTr="00451709">
        <w:tc>
          <w:tcPr>
            <w:cnfStyle w:val="001000000000" w:firstRow="0" w:lastRow="0" w:firstColumn="1" w:lastColumn="0" w:oddVBand="0" w:evenVBand="0" w:oddHBand="0" w:evenHBand="0" w:firstRowFirstColumn="0" w:firstRowLastColumn="0" w:lastRowFirstColumn="0" w:lastRowLastColumn="0"/>
            <w:tcW w:w="2875" w:type="dxa"/>
          </w:tcPr>
          <w:p w14:paraId="17E9F6D9" w14:textId="77777777" w:rsidR="00451709" w:rsidRDefault="00451709" w:rsidP="00CA7550"/>
        </w:tc>
        <w:tc>
          <w:tcPr>
            <w:tcW w:w="1530" w:type="dxa"/>
          </w:tcPr>
          <w:p w14:paraId="05AFB089" w14:textId="77777777" w:rsidR="00451709" w:rsidRDefault="00451709" w:rsidP="00CA7550">
            <w:pPr>
              <w:cnfStyle w:val="000000000000" w:firstRow="0" w:lastRow="0" w:firstColumn="0" w:lastColumn="0" w:oddVBand="0" w:evenVBand="0" w:oddHBand="0" w:evenHBand="0" w:firstRowFirstColumn="0" w:firstRowLastColumn="0" w:lastRowFirstColumn="0" w:lastRowLastColumn="0"/>
            </w:pPr>
          </w:p>
        </w:tc>
        <w:tc>
          <w:tcPr>
            <w:tcW w:w="6385" w:type="dxa"/>
          </w:tcPr>
          <w:p w14:paraId="4014391B" w14:textId="77777777" w:rsidR="00451709" w:rsidRDefault="00451709" w:rsidP="00CA7550">
            <w:pPr>
              <w:cnfStyle w:val="000000000000" w:firstRow="0" w:lastRow="0" w:firstColumn="0" w:lastColumn="0" w:oddVBand="0" w:evenVBand="0" w:oddHBand="0" w:evenHBand="0" w:firstRowFirstColumn="0" w:firstRowLastColumn="0" w:lastRowFirstColumn="0" w:lastRowLastColumn="0"/>
            </w:pPr>
          </w:p>
        </w:tc>
      </w:tr>
      <w:tr w:rsidR="00451709" w14:paraId="35829C05" w14:textId="77777777" w:rsidTr="0045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97B8A1D" w14:textId="77777777" w:rsidR="00451709" w:rsidRDefault="00451709" w:rsidP="00CA7550"/>
        </w:tc>
        <w:tc>
          <w:tcPr>
            <w:tcW w:w="1530" w:type="dxa"/>
          </w:tcPr>
          <w:p w14:paraId="536E4157" w14:textId="77777777" w:rsidR="00451709" w:rsidRDefault="00451709" w:rsidP="00CA7550">
            <w:pPr>
              <w:cnfStyle w:val="000000100000" w:firstRow="0" w:lastRow="0" w:firstColumn="0" w:lastColumn="0" w:oddVBand="0" w:evenVBand="0" w:oddHBand="1" w:evenHBand="0" w:firstRowFirstColumn="0" w:firstRowLastColumn="0" w:lastRowFirstColumn="0" w:lastRowLastColumn="0"/>
            </w:pPr>
          </w:p>
        </w:tc>
        <w:tc>
          <w:tcPr>
            <w:tcW w:w="6385" w:type="dxa"/>
          </w:tcPr>
          <w:p w14:paraId="47CD9965" w14:textId="77777777" w:rsidR="00451709" w:rsidRDefault="00451709" w:rsidP="006370B0">
            <w:pPr>
              <w:keepNext/>
              <w:cnfStyle w:val="000000100000" w:firstRow="0" w:lastRow="0" w:firstColumn="0" w:lastColumn="0" w:oddVBand="0" w:evenVBand="0" w:oddHBand="1" w:evenHBand="0" w:firstRowFirstColumn="0" w:firstRowLastColumn="0" w:lastRowFirstColumn="0" w:lastRowLastColumn="0"/>
            </w:pPr>
          </w:p>
        </w:tc>
      </w:tr>
    </w:tbl>
    <w:p w14:paraId="399617DD" w14:textId="0B168721" w:rsidR="00757E6B" w:rsidRDefault="006370B0" w:rsidP="006370B0">
      <w:pPr>
        <w:pStyle w:val="Caption"/>
        <w:jc w:val="center"/>
      </w:pPr>
      <w:bookmarkStart w:id="240" w:name="_Toc191376219"/>
      <w:r>
        <w:t xml:space="preserve">Table </w:t>
      </w:r>
      <w:r>
        <w:fldChar w:fldCharType="begin"/>
      </w:r>
      <w:r>
        <w:instrText xml:space="preserve"> SEQ Table \* ARABIC </w:instrText>
      </w:r>
      <w:r>
        <w:fldChar w:fldCharType="separate"/>
      </w:r>
      <w:r>
        <w:rPr>
          <w:noProof/>
        </w:rPr>
        <w:t>1</w:t>
      </w:r>
      <w:r>
        <w:fldChar w:fldCharType="end"/>
      </w:r>
      <w:r>
        <w:t>: Document Revision History</w:t>
      </w:r>
      <w:bookmarkEnd w:id="240"/>
    </w:p>
    <w:p w14:paraId="5235F374" w14:textId="77777777" w:rsidR="004319E8" w:rsidRDefault="004319E8" w:rsidP="00CA7550"/>
    <w:p w14:paraId="40275407" w14:textId="77777777" w:rsidR="00757E6B" w:rsidRDefault="00757E6B">
      <w:r>
        <w:br w:type="page"/>
      </w:r>
    </w:p>
    <w:p w14:paraId="0B2D6A5B" w14:textId="73D262D7" w:rsidR="00081C1B" w:rsidRDefault="00757E6B" w:rsidP="00D32112">
      <w:pPr>
        <w:pStyle w:val="Heading1"/>
      </w:pPr>
      <w:bookmarkStart w:id="241" w:name="_Toc191376237"/>
      <w:r>
        <w:lastRenderedPageBreak/>
        <w:t>Purpose</w:t>
      </w:r>
      <w:bookmarkEnd w:id="241"/>
    </w:p>
    <w:p w14:paraId="217FC2BE" w14:textId="680B1F47" w:rsidR="00CC0068" w:rsidRDefault="00CC0068" w:rsidP="00C67F1E">
      <w:r>
        <w:t xml:space="preserve">The purpose of this document is to </w:t>
      </w:r>
      <w:r w:rsidR="008174E0">
        <w:t xml:space="preserve">define the </w:t>
      </w:r>
      <w:r w:rsidR="00C67F1E">
        <w:t xml:space="preserve">core elements of the Power Point </w:t>
      </w:r>
      <w:r w:rsidR="000C525B">
        <w:t>S</w:t>
      </w:r>
      <w:r w:rsidR="00C67F1E">
        <w:t>olution</w:t>
      </w:r>
      <w:r w:rsidR="00581770">
        <w:t xml:space="preserve"> to ensure </w:t>
      </w:r>
      <w:r w:rsidR="00142D12">
        <w:t xml:space="preserve">best practice </w:t>
      </w:r>
      <w:proofErr w:type="spellStart"/>
      <w:r w:rsidR="00142D12">
        <w:t>DevSecOps</w:t>
      </w:r>
      <w:proofErr w:type="spellEnd"/>
      <w:r w:rsidR="00142D12">
        <w:t xml:space="preserve"> (Development – Security – Operations)</w:t>
      </w:r>
      <w:r w:rsidR="00581770">
        <w:t xml:space="preserve">. This document </w:t>
      </w:r>
      <w:r w:rsidR="006E7071">
        <w:t xml:space="preserve">is required to be completed and approved by the Power Platform governing body prior to </w:t>
      </w:r>
      <w:r w:rsidR="00C54A38">
        <w:t xml:space="preserve">any Power Platform Solution </w:t>
      </w:r>
      <w:r w:rsidR="006E7071">
        <w:t>being deployed into a production state.</w:t>
      </w:r>
    </w:p>
    <w:p w14:paraId="7588FA01" w14:textId="37D316AE" w:rsidR="00EC2344" w:rsidRDefault="00FF2CED" w:rsidP="00C67F1E">
      <w:r>
        <w:t xml:space="preserve">A </w:t>
      </w:r>
      <w:r w:rsidR="00C54A38">
        <w:t xml:space="preserve">Power Point Solution </w:t>
      </w:r>
      <w:r>
        <w:t>is defined as any Power Platform object (app, form</w:t>
      </w:r>
      <w:r w:rsidR="00DC1811">
        <w:t xml:space="preserve">, flow, BI dashboard, or other object created within </w:t>
      </w:r>
      <w:r w:rsidR="00C54A38">
        <w:t xml:space="preserve">a </w:t>
      </w:r>
      <w:r w:rsidR="00DC1811">
        <w:t>Power App, Power Automate or Power BI environment</w:t>
      </w:r>
      <w:r w:rsidR="00C14223">
        <w:t>)</w:t>
      </w:r>
      <w:r w:rsidR="00DC1811">
        <w:t xml:space="preserve"> </w:t>
      </w:r>
      <w:r w:rsidR="00913BB3">
        <w:t>used by more than on</w:t>
      </w:r>
      <w:r w:rsidR="00C14223">
        <w:t>e</w:t>
      </w:r>
      <w:r w:rsidR="00913BB3">
        <w:t xml:space="preserve"> person </w:t>
      </w:r>
      <w:r w:rsidR="00D42CD6">
        <w:t>for work productivity.</w:t>
      </w:r>
      <w:r w:rsidR="00C54A38">
        <w:t xml:space="preserve"> </w:t>
      </w:r>
    </w:p>
    <w:p w14:paraId="369533C6" w14:textId="77777777" w:rsidR="007D229F" w:rsidRDefault="007D229F" w:rsidP="00C67F1E"/>
    <w:p w14:paraId="33C0CF1E" w14:textId="0D30EBBE" w:rsidR="007D229F" w:rsidRDefault="007D229F" w:rsidP="007D229F">
      <w:pPr>
        <w:pStyle w:val="Heading1"/>
      </w:pPr>
      <w:bookmarkStart w:id="242" w:name="_Toc191376238"/>
      <w:r>
        <w:t>Information</w:t>
      </w:r>
      <w:bookmarkEnd w:id="242"/>
    </w:p>
    <w:p w14:paraId="17669AE0" w14:textId="39B5FB5A" w:rsidR="007D229F" w:rsidRDefault="007D229F" w:rsidP="007D229F">
      <w:r>
        <w:t>The Instructions section will walk you through the process of filling out this document and having it approved in a quick and timely manner.</w:t>
      </w:r>
    </w:p>
    <w:p w14:paraId="56504B88" w14:textId="68C9F884" w:rsidR="007D229F" w:rsidRDefault="007D229F" w:rsidP="007D229F">
      <w:r>
        <w:t xml:space="preserve">Please note that this document is </w:t>
      </w:r>
      <w:r w:rsidRPr="00D848BE">
        <w:rPr>
          <w:b/>
          <w:bCs/>
          <w:i/>
          <w:iCs/>
        </w:rPr>
        <w:t>required</w:t>
      </w:r>
      <w:r>
        <w:t xml:space="preserve"> before your solution may be </w:t>
      </w:r>
      <w:r w:rsidR="00D848BE">
        <w:t xml:space="preserve">initially </w:t>
      </w:r>
      <w:r>
        <w:t xml:space="preserve">deployed or used in a Production </w:t>
      </w:r>
      <w:r w:rsidR="003723C6">
        <w:t>manner and</w:t>
      </w:r>
      <w:r w:rsidR="001D1A3E">
        <w:t xml:space="preserve"> should be submitted to the Power Platform Governance Board</w:t>
      </w:r>
      <w:r w:rsidR="00501BF9">
        <w:t xml:space="preserve"> (</w:t>
      </w:r>
      <w:r w:rsidR="00501BF9" w:rsidRPr="00501BF9">
        <w:rPr>
          <w:color w:val="FF0000"/>
          <w:sz w:val="28"/>
          <w:szCs w:val="28"/>
        </w:rPr>
        <w:t>XXX.XXX@irs.gov</w:t>
      </w:r>
      <w:r w:rsidR="00501BF9">
        <w:t>)</w:t>
      </w:r>
      <w:r w:rsidR="001D1A3E">
        <w:t xml:space="preserve"> no more than </w:t>
      </w:r>
      <w:r w:rsidR="00501BF9">
        <w:t>10</w:t>
      </w:r>
      <w:r w:rsidR="001D1A3E">
        <w:t xml:space="preserve"> days prior to </w:t>
      </w:r>
      <w:r w:rsidR="00501BF9">
        <w:t>your intended solution deployment date.</w:t>
      </w:r>
    </w:p>
    <w:p w14:paraId="2EA22726" w14:textId="77777777" w:rsidR="006E2C56" w:rsidRPr="0023300B" w:rsidRDefault="00D848BE" w:rsidP="00C67F1E">
      <w:pPr>
        <w:rPr>
          <w:i/>
          <w:iCs/>
        </w:rPr>
      </w:pPr>
      <w:r>
        <w:t>** NOTICE **</w:t>
      </w:r>
      <w:r>
        <w:br/>
      </w:r>
      <w:r w:rsidRPr="0023300B">
        <w:rPr>
          <w:i/>
          <w:iCs/>
        </w:rPr>
        <w:t xml:space="preserve">This only needs to be done </w:t>
      </w:r>
      <w:r w:rsidRPr="0023300B">
        <w:rPr>
          <w:b/>
          <w:bCs/>
          <w:i/>
          <w:iCs/>
        </w:rPr>
        <w:t>once</w:t>
      </w:r>
      <w:r w:rsidRPr="0023300B">
        <w:rPr>
          <w:i/>
          <w:iCs/>
        </w:rPr>
        <w:t xml:space="preserve"> for your initial deployment to production. After the initial deployment into production, you may deploy without the need for submitting new documentation. </w:t>
      </w:r>
    </w:p>
    <w:p w14:paraId="545DFED2" w14:textId="55EC8A9F" w:rsidR="007D229F" w:rsidRPr="0023300B" w:rsidRDefault="00D848BE" w:rsidP="00C67F1E">
      <w:pPr>
        <w:rPr>
          <w:i/>
          <w:iCs/>
        </w:rPr>
      </w:pPr>
      <w:r w:rsidRPr="0023300B">
        <w:rPr>
          <w:i/>
          <w:iCs/>
        </w:rPr>
        <w:t>However, if</w:t>
      </w:r>
      <w:r w:rsidR="003C13B5" w:rsidRPr="0023300B">
        <w:rPr>
          <w:i/>
          <w:iCs/>
        </w:rPr>
        <w:t xml:space="preserve"> your</w:t>
      </w:r>
      <w:r w:rsidRPr="0023300B">
        <w:rPr>
          <w:i/>
          <w:iCs/>
        </w:rPr>
        <w:t xml:space="preserve"> Power Platform Solution </w:t>
      </w:r>
      <w:r w:rsidR="005C5456" w:rsidRPr="0023300B">
        <w:rPr>
          <w:i/>
          <w:iCs/>
        </w:rPr>
        <w:t xml:space="preserve">goes through </w:t>
      </w:r>
      <w:r w:rsidR="009F66D6" w:rsidRPr="0023300B">
        <w:rPr>
          <w:i/>
          <w:iCs/>
        </w:rPr>
        <w:t xml:space="preserve">a defined number of changes that reflect a likely architectural change </w:t>
      </w:r>
      <w:r w:rsidR="00EC6306" w:rsidRPr="0023300B">
        <w:rPr>
          <w:i/>
          <w:iCs/>
        </w:rPr>
        <w:t>the Power Platform Governance Board will request to update your documentation</w:t>
      </w:r>
      <w:r w:rsidR="009F66D6" w:rsidRPr="0023300B">
        <w:rPr>
          <w:i/>
          <w:iCs/>
        </w:rPr>
        <w:t xml:space="preserve">. This will serve the purpose of </w:t>
      </w:r>
      <w:r w:rsidR="0023300B" w:rsidRPr="0023300B">
        <w:rPr>
          <w:i/>
          <w:iCs/>
        </w:rPr>
        <w:t>ensuring governance remains high, and your system is well documented.</w:t>
      </w:r>
    </w:p>
    <w:p w14:paraId="095FBE91" w14:textId="77777777" w:rsidR="00F87B76" w:rsidRDefault="00F87B76">
      <w:pPr>
        <w:rPr>
          <w:rFonts w:asciiTheme="majorHAnsi" w:eastAsiaTheme="majorEastAsia" w:hAnsiTheme="majorHAnsi" w:cstheme="majorBidi"/>
          <w:color w:val="2F5496" w:themeColor="accent1" w:themeShade="BF"/>
          <w:sz w:val="32"/>
          <w:szCs w:val="32"/>
        </w:rPr>
      </w:pPr>
      <w:r>
        <w:br w:type="page"/>
      </w:r>
    </w:p>
    <w:p w14:paraId="6F7E4D0D" w14:textId="77777777" w:rsidR="001F1890" w:rsidRDefault="001F1890" w:rsidP="00EC2344">
      <w:pPr>
        <w:pStyle w:val="Heading1"/>
        <w:sectPr w:rsidR="001F1890" w:rsidSect="00190AAE">
          <w:headerReference w:type="even" r:id="rId14"/>
          <w:headerReference w:type="default" r:id="rId15"/>
          <w:footerReference w:type="default" r:id="rId16"/>
          <w:headerReference w:type="first" r:id="rId17"/>
          <w:pgSz w:w="12240" w:h="15840"/>
          <w:pgMar w:top="720" w:right="720" w:bottom="720" w:left="720" w:header="576" w:footer="432" w:gutter="0"/>
          <w:pgNumType w:start="0"/>
          <w:cols w:space="720"/>
          <w:titlePg/>
          <w:docGrid w:linePitch="360"/>
        </w:sectPr>
      </w:pPr>
    </w:p>
    <w:p w14:paraId="51E2420A" w14:textId="32ABF195" w:rsidR="00EC2344" w:rsidRDefault="00EC2344" w:rsidP="00EC2344">
      <w:pPr>
        <w:pStyle w:val="Heading1"/>
      </w:pPr>
      <w:bookmarkStart w:id="243" w:name="_Toc191376239"/>
      <w:r>
        <w:lastRenderedPageBreak/>
        <w:t>Instructions</w:t>
      </w:r>
      <w:bookmarkEnd w:id="243"/>
    </w:p>
    <w:p w14:paraId="4744E8F0" w14:textId="1E2239F4" w:rsidR="00FD5A5A" w:rsidRDefault="005F4CC7" w:rsidP="00C67F1E">
      <w:r>
        <w:t>These instructions will walk you through the process of filling out this document</w:t>
      </w:r>
      <w:r w:rsidR="000D7F5A">
        <w:t xml:space="preserve"> and having it approved in a quick and timely manner.</w:t>
      </w:r>
    </w:p>
    <w:p w14:paraId="6AE1A763" w14:textId="77777777" w:rsidR="00005C41" w:rsidRDefault="00FD5A5A" w:rsidP="00005C41">
      <w:pPr>
        <w:pStyle w:val="ListParagraph"/>
        <w:numPr>
          <w:ilvl w:val="0"/>
          <w:numId w:val="15"/>
        </w:numPr>
      </w:pPr>
      <w:r>
        <w:t>Fill this document out completely and accurately</w:t>
      </w:r>
      <w:r w:rsidR="00700B6C">
        <w:t>.</w:t>
      </w:r>
    </w:p>
    <w:p w14:paraId="3F28BEB8" w14:textId="01F2D4E1" w:rsidR="00005C41" w:rsidRDefault="004708C7" w:rsidP="00CB1A59">
      <w:pPr>
        <w:pStyle w:val="ListParagraph"/>
        <w:numPr>
          <w:ilvl w:val="0"/>
          <w:numId w:val="15"/>
        </w:numPr>
      </w:pPr>
      <w:r>
        <w:t>Fill out all fields in this document marked</w:t>
      </w:r>
      <w:r w:rsidR="00FB2833">
        <w:t xml:space="preserve"> </w:t>
      </w:r>
      <w:r w:rsidR="00FB2833" w:rsidRPr="00005C41">
        <w:rPr>
          <w:color w:val="FF0000"/>
        </w:rPr>
        <w:t xml:space="preserve">Required </w:t>
      </w:r>
      <w:r w:rsidR="00FB2833">
        <w:t xml:space="preserve">or with a red asterisk </w:t>
      </w:r>
      <w:r w:rsidR="00FB2833" w:rsidRPr="00005C41">
        <w:rPr>
          <w:color w:val="FF0000"/>
        </w:rPr>
        <w:t>*</w:t>
      </w:r>
      <w:r w:rsidR="00FB2833">
        <w:t>.</w:t>
      </w:r>
    </w:p>
    <w:p w14:paraId="3F7491E5" w14:textId="6F0F90CE" w:rsidR="00426EA7" w:rsidRDefault="00320738" w:rsidP="00426EA7">
      <w:pPr>
        <w:pStyle w:val="ListParagraph"/>
        <w:numPr>
          <w:ilvl w:val="0"/>
          <w:numId w:val="15"/>
        </w:numPr>
      </w:pPr>
      <w:r>
        <w:t xml:space="preserve">If you do NOT have data for a specific Step, in the first line </w:t>
      </w:r>
      <w:r w:rsidR="00ED7FD2">
        <w:t xml:space="preserve">across all columns enter </w:t>
      </w:r>
      <w:r w:rsidR="00ED7FD2" w:rsidRPr="00ED7FD2">
        <w:rPr>
          <w:b/>
          <w:bCs/>
          <w:i/>
          <w:iCs/>
        </w:rPr>
        <w:t>Not Applicable</w:t>
      </w:r>
      <w:r w:rsidR="00ED7FD2">
        <w:t xml:space="preserve"> or </w:t>
      </w:r>
      <w:r w:rsidR="00ED7FD2" w:rsidRPr="00ED7FD2">
        <w:rPr>
          <w:b/>
          <w:bCs/>
          <w:i/>
          <w:iCs/>
        </w:rPr>
        <w:t>NA</w:t>
      </w:r>
      <w:r w:rsidR="00ED7FD2">
        <w:t>.</w:t>
      </w:r>
    </w:p>
    <w:p w14:paraId="4DF32E41" w14:textId="77777777" w:rsidR="00053F42" w:rsidRDefault="0055175C" w:rsidP="00053F42">
      <w:pPr>
        <w:pStyle w:val="Heading2"/>
      </w:pPr>
      <w:bookmarkStart w:id="244" w:name="_Step_1:_Solution"/>
      <w:bookmarkStart w:id="245" w:name="_Toc191376240"/>
      <w:bookmarkEnd w:id="244"/>
      <w:r w:rsidRPr="0055175C">
        <w:rPr>
          <w:rStyle w:val="Heading2Char"/>
        </w:rPr>
        <w:t>Step 1: Solution Objects</w:t>
      </w:r>
      <w:bookmarkEnd w:id="245"/>
      <w:r w:rsidRPr="0055175C">
        <w:rPr>
          <w:color w:val="auto"/>
        </w:rPr>
        <w:t xml:space="preserve"> </w:t>
      </w:r>
    </w:p>
    <w:p w14:paraId="42DA0CA8" w14:textId="0B336696" w:rsidR="00426EA7" w:rsidRPr="0055175C" w:rsidRDefault="00426EA7" w:rsidP="00426EA7">
      <w:pPr>
        <w:rPr>
          <w:i/>
          <w:iCs/>
          <w:color w:val="FF0000"/>
        </w:rPr>
      </w:pPr>
      <w:r w:rsidRPr="0055175C">
        <w:rPr>
          <w:i/>
          <w:iCs/>
          <w:color w:val="FF0000"/>
        </w:rPr>
        <w:t>Required</w:t>
      </w:r>
    </w:p>
    <w:p w14:paraId="57EA9B4D" w14:textId="1CDB873F" w:rsidR="00426EA7" w:rsidRDefault="00426EA7" w:rsidP="00426EA7">
      <w:r>
        <w:t xml:space="preserve">List </w:t>
      </w:r>
      <w:r w:rsidR="00ED69BA">
        <w:rPr>
          <w:b/>
          <w:bCs/>
          <w:i/>
          <w:iCs/>
        </w:rPr>
        <w:t>ALL</w:t>
      </w:r>
      <w:r>
        <w:t xml:space="preserve"> objects in your Solution</w:t>
      </w:r>
      <w:r w:rsidR="009D574B">
        <w:t xml:space="preserve"> and provide a description of the purpose of the object</w:t>
      </w:r>
      <w:r w:rsidR="00960704">
        <w:t>.</w:t>
      </w:r>
      <w:r w:rsidR="00CF4720">
        <w:br/>
      </w:r>
      <w:r w:rsidR="002C7B8A">
        <w:rPr>
          <w:b/>
          <w:bCs/>
        </w:rPr>
        <w:t xml:space="preserve">NOTE: </w:t>
      </w:r>
      <w:r w:rsidR="006141D4">
        <w:rPr>
          <w:b/>
          <w:bCs/>
        </w:rPr>
        <w:t xml:space="preserve">See </w:t>
      </w:r>
      <w:hyperlink w:anchor="_Appendix_A:_Sample" w:history="1">
        <w:r w:rsidR="006141D4" w:rsidRPr="00053F42">
          <w:rPr>
            <w:rStyle w:val="Hyperlink"/>
            <w:b/>
            <w:bCs/>
          </w:rPr>
          <w:t>Appendix A</w:t>
        </w:r>
      </w:hyperlink>
      <w:r w:rsidR="006141D4">
        <w:rPr>
          <w:b/>
          <w:bCs/>
        </w:rPr>
        <w:t xml:space="preserve"> for an example</w:t>
      </w:r>
    </w:p>
    <w:tbl>
      <w:tblPr>
        <w:tblStyle w:val="GridTable4-Accent1"/>
        <w:tblW w:w="5000" w:type="pct"/>
        <w:tblLook w:val="04A0" w:firstRow="1" w:lastRow="0" w:firstColumn="1" w:lastColumn="0" w:noHBand="0" w:noVBand="1"/>
      </w:tblPr>
      <w:tblGrid>
        <w:gridCol w:w="2513"/>
        <w:gridCol w:w="2400"/>
        <w:gridCol w:w="9477"/>
      </w:tblGrid>
      <w:tr w:rsidR="00F804FD" w14:paraId="4F1E6D60" w14:textId="77777777" w:rsidTr="001F1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6FC3ED89" w14:textId="5C5642C0" w:rsidR="00F804FD" w:rsidRDefault="00F804FD" w:rsidP="00426EA7">
            <w:r>
              <w:t>Object Name</w:t>
            </w:r>
          </w:p>
        </w:tc>
        <w:tc>
          <w:tcPr>
            <w:tcW w:w="834" w:type="pct"/>
          </w:tcPr>
          <w:p w14:paraId="4A7CA65E" w14:textId="101C0D70" w:rsidR="00F804FD" w:rsidRDefault="00F804FD" w:rsidP="00426EA7">
            <w:pPr>
              <w:cnfStyle w:val="100000000000" w:firstRow="1" w:lastRow="0" w:firstColumn="0" w:lastColumn="0" w:oddVBand="0" w:evenVBand="0" w:oddHBand="0" w:evenHBand="0" w:firstRowFirstColumn="0" w:firstRowLastColumn="0" w:lastRowFirstColumn="0" w:lastRowLastColumn="0"/>
            </w:pPr>
            <w:r>
              <w:t>Object Type</w:t>
            </w:r>
          </w:p>
        </w:tc>
        <w:tc>
          <w:tcPr>
            <w:tcW w:w="3292" w:type="pct"/>
          </w:tcPr>
          <w:p w14:paraId="2B0738E5" w14:textId="7F484EEA" w:rsidR="00F804FD" w:rsidRDefault="00F804FD" w:rsidP="00426EA7">
            <w:pPr>
              <w:cnfStyle w:val="100000000000" w:firstRow="1" w:lastRow="0" w:firstColumn="0" w:lastColumn="0" w:oddVBand="0" w:evenVBand="0" w:oddHBand="0" w:evenHBand="0" w:firstRowFirstColumn="0" w:firstRowLastColumn="0" w:lastRowFirstColumn="0" w:lastRowLastColumn="0"/>
            </w:pPr>
            <w:r>
              <w:t>Descriptive purpose</w:t>
            </w:r>
          </w:p>
        </w:tc>
      </w:tr>
      <w:tr w:rsidR="00F804FD" w14:paraId="73B280E1" w14:textId="77777777" w:rsidTr="001F1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60D39B73" w14:textId="6E9132AD" w:rsidR="00F804FD" w:rsidRPr="00B92E04" w:rsidRDefault="00F804FD" w:rsidP="00426EA7"/>
        </w:tc>
        <w:tc>
          <w:tcPr>
            <w:tcW w:w="834" w:type="pct"/>
          </w:tcPr>
          <w:p w14:paraId="30FF6764" w14:textId="2A090D77" w:rsidR="00F804FD" w:rsidRPr="00B92E04" w:rsidRDefault="00F804FD" w:rsidP="00426EA7">
            <w:pPr>
              <w:cnfStyle w:val="000000100000" w:firstRow="0" w:lastRow="0" w:firstColumn="0" w:lastColumn="0" w:oddVBand="0" w:evenVBand="0" w:oddHBand="1" w:evenHBand="0" w:firstRowFirstColumn="0" w:firstRowLastColumn="0" w:lastRowFirstColumn="0" w:lastRowLastColumn="0"/>
            </w:pPr>
          </w:p>
        </w:tc>
        <w:tc>
          <w:tcPr>
            <w:tcW w:w="3292" w:type="pct"/>
          </w:tcPr>
          <w:p w14:paraId="512E2E49" w14:textId="3C4E7C73" w:rsidR="00F804FD" w:rsidRPr="00B92E04" w:rsidRDefault="00F804FD" w:rsidP="00426EA7">
            <w:pPr>
              <w:cnfStyle w:val="000000100000" w:firstRow="0" w:lastRow="0" w:firstColumn="0" w:lastColumn="0" w:oddVBand="0" w:evenVBand="0" w:oddHBand="1" w:evenHBand="0" w:firstRowFirstColumn="0" w:firstRowLastColumn="0" w:lastRowFirstColumn="0" w:lastRowLastColumn="0"/>
            </w:pPr>
          </w:p>
        </w:tc>
      </w:tr>
      <w:tr w:rsidR="00F804FD" w14:paraId="5CE06B48" w14:textId="77777777" w:rsidTr="001F1890">
        <w:tc>
          <w:tcPr>
            <w:cnfStyle w:val="001000000000" w:firstRow="0" w:lastRow="0" w:firstColumn="1" w:lastColumn="0" w:oddVBand="0" w:evenVBand="0" w:oddHBand="0" w:evenHBand="0" w:firstRowFirstColumn="0" w:firstRowLastColumn="0" w:lastRowFirstColumn="0" w:lastRowLastColumn="0"/>
            <w:tcW w:w="873" w:type="pct"/>
          </w:tcPr>
          <w:p w14:paraId="22073A31" w14:textId="27B8C9C3" w:rsidR="00F804FD" w:rsidRDefault="00F804FD" w:rsidP="00426EA7"/>
        </w:tc>
        <w:tc>
          <w:tcPr>
            <w:tcW w:w="834" w:type="pct"/>
          </w:tcPr>
          <w:p w14:paraId="0A50266C" w14:textId="3E60EEDF" w:rsidR="00F804FD" w:rsidRDefault="00F804FD" w:rsidP="00426EA7">
            <w:pPr>
              <w:cnfStyle w:val="000000000000" w:firstRow="0" w:lastRow="0" w:firstColumn="0" w:lastColumn="0" w:oddVBand="0" w:evenVBand="0" w:oddHBand="0" w:evenHBand="0" w:firstRowFirstColumn="0" w:firstRowLastColumn="0" w:lastRowFirstColumn="0" w:lastRowLastColumn="0"/>
            </w:pPr>
          </w:p>
        </w:tc>
        <w:tc>
          <w:tcPr>
            <w:tcW w:w="3292" w:type="pct"/>
          </w:tcPr>
          <w:p w14:paraId="3FDEAEB0" w14:textId="481DE82D" w:rsidR="00F804FD" w:rsidRDefault="00F804FD" w:rsidP="00426EA7">
            <w:pPr>
              <w:cnfStyle w:val="000000000000" w:firstRow="0" w:lastRow="0" w:firstColumn="0" w:lastColumn="0" w:oddVBand="0" w:evenVBand="0" w:oddHBand="0" w:evenHBand="0" w:firstRowFirstColumn="0" w:firstRowLastColumn="0" w:lastRowFirstColumn="0" w:lastRowLastColumn="0"/>
            </w:pPr>
          </w:p>
        </w:tc>
      </w:tr>
      <w:tr w:rsidR="00F804FD" w14:paraId="37362706" w14:textId="77777777" w:rsidTr="001F1890">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873" w:type="pct"/>
          </w:tcPr>
          <w:p w14:paraId="28807EBA" w14:textId="38C38A36" w:rsidR="00F804FD" w:rsidRDefault="00F804FD" w:rsidP="00426EA7"/>
        </w:tc>
        <w:tc>
          <w:tcPr>
            <w:tcW w:w="834" w:type="pct"/>
          </w:tcPr>
          <w:p w14:paraId="648A69AE" w14:textId="4B348448" w:rsidR="00F804FD" w:rsidRDefault="00F804FD" w:rsidP="00426EA7">
            <w:pPr>
              <w:cnfStyle w:val="000000100000" w:firstRow="0" w:lastRow="0" w:firstColumn="0" w:lastColumn="0" w:oddVBand="0" w:evenVBand="0" w:oddHBand="1" w:evenHBand="0" w:firstRowFirstColumn="0" w:firstRowLastColumn="0" w:lastRowFirstColumn="0" w:lastRowLastColumn="0"/>
            </w:pPr>
          </w:p>
        </w:tc>
        <w:tc>
          <w:tcPr>
            <w:tcW w:w="3292" w:type="pct"/>
          </w:tcPr>
          <w:p w14:paraId="2D051653" w14:textId="77211521" w:rsidR="00F804FD" w:rsidRDefault="00F804FD" w:rsidP="00426EA7">
            <w:pPr>
              <w:cnfStyle w:val="000000100000" w:firstRow="0" w:lastRow="0" w:firstColumn="0" w:lastColumn="0" w:oddVBand="0" w:evenVBand="0" w:oddHBand="1" w:evenHBand="0" w:firstRowFirstColumn="0" w:firstRowLastColumn="0" w:lastRowFirstColumn="0" w:lastRowLastColumn="0"/>
            </w:pPr>
          </w:p>
        </w:tc>
      </w:tr>
      <w:tr w:rsidR="00F804FD" w14:paraId="74EA1CB4" w14:textId="77777777" w:rsidTr="001F1890">
        <w:tc>
          <w:tcPr>
            <w:cnfStyle w:val="001000000000" w:firstRow="0" w:lastRow="0" w:firstColumn="1" w:lastColumn="0" w:oddVBand="0" w:evenVBand="0" w:oddHBand="0" w:evenHBand="0" w:firstRowFirstColumn="0" w:firstRowLastColumn="0" w:lastRowFirstColumn="0" w:lastRowLastColumn="0"/>
            <w:tcW w:w="873" w:type="pct"/>
          </w:tcPr>
          <w:p w14:paraId="3383E5DA" w14:textId="1D11C646" w:rsidR="00F804FD" w:rsidRDefault="00F804FD" w:rsidP="00426EA7"/>
        </w:tc>
        <w:tc>
          <w:tcPr>
            <w:tcW w:w="834" w:type="pct"/>
          </w:tcPr>
          <w:p w14:paraId="66159969" w14:textId="6E430B34" w:rsidR="00F804FD" w:rsidRDefault="00F804FD" w:rsidP="00426EA7">
            <w:pPr>
              <w:cnfStyle w:val="000000000000" w:firstRow="0" w:lastRow="0" w:firstColumn="0" w:lastColumn="0" w:oddVBand="0" w:evenVBand="0" w:oddHBand="0" w:evenHBand="0" w:firstRowFirstColumn="0" w:firstRowLastColumn="0" w:lastRowFirstColumn="0" w:lastRowLastColumn="0"/>
            </w:pPr>
          </w:p>
        </w:tc>
        <w:tc>
          <w:tcPr>
            <w:tcW w:w="3292" w:type="pct"/>
          </w:tcPr>
          <w:p w14:paraId="65AB3A58" w14:textId="4099FB1B" w:rsidR="00F804FD" w:rsidRDefault="00F804FD" w:rsidP="00426EA7">
            <w:pPr>
              <w:cnfStyle w:val="000000000000" w:firstRow="0" w:lastRow="0" w:firstColumn="0" w:lastColumn="0" w:oddVBand="0" w:evenVBand="0" w:oddHBand="0" w:evenHBand="0" w:firstRowFirstColumn="0" w:firstRowLastColumn="0" w:lastRowFirstColumn="0" w:lastRowLastColumn="0"/>
            </w:pPr>
          </w:p>
        </w:tc>
      </w:tr>
      <w:tr w:rsidR="00F804FD" w14:paraId="3A1C380E" w14:textId="77777777" w:rsidTr="001F1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545C2451" w14:textId="56FCF3BA" w:rsidR="00F804FD" w:rsidRDefault="00F804FD" w:rsidP="00426EA7"/>
        </w:tc>
        <w:tc>
          <w:tcPr>
            <w:tcW w:w="834" w:type="pct"/>
          </w:tcPr>
          <w:p w14:paraId="6DEA2C3D" w14:textId="12E0D94C" w:rsidR="00F804FD" w:rsidRDefault="00F804FD" w:rsidP="00426EA7">
            <w:pPr>
              <w:cnfStyle w:val="000000100000" w:firstRow="0" w:lastRow="0" w:firstColumn="0" w:lastColumn="0" w:oddVBand="0" w:evenVBand="0" w:oddHBand="1" w:evenHBand="0" w:firstRowFirstColumn="0" w:firstRowLastColumn="0" w:lastRowFirstColumn="0" w:lastRowLastColumn="0"/>
            </w:pPr>
          </w:p>
        </w:tc>
        <w:tc>
          <w:tcPr>
            <w:tcW w:w="3292" w:type="pct"/>
          </w:tcPr>
          <w:p w14:paraId="4BB000D1" w14:textId="4DF032FC" w:rsidR="00F804FD" w:rsidRDefault="00F804FD" w:rsidP="00426EA7">
            <w:pPr>
              <w:cnfStyle w:val="000000100000" w:firstRow="0" w:lastRow="0" w:firstColumn="0" w:lastColumn="0" w:oddVBand="0" w:evenVBand="0" w:oddHBand="1" w:evenHBand="0" w:firstRowFirstColumn="0" w:firstRowLastColumn="0" w:lastRowFirstColumn="0" w:lastRowLastColumn="0"/>
            </w:pPr>
          </w:p>
        </w:tc>
      </w:tr>
      <w:tr w:rsidR="00F804FD" w14:paraId="6079DE3A" w14:textId="77777777" w:rsidTr="001F1890">
        <w:tc>
          <w:tcPr>
            <w:cnfStyle w:val="001000000000" w:firstRow="0" w:lastRow="0" w:firstColumn="1" w:lastColumn="0" w:oddVBand="0" w:evenVBand="0" w:oddHBand="0" w:evenHBand="0" w:firstRowFirstColumn="0" w:firstRowLastColumn="0" w:lastRowFirstColumn="0" w:lastRowLastColumn="0"/>
            <w:tcW w:w="873" w:type="pct"/>
          </w:tcPr>
          <w:p w14:paraId="679F3AAA" w14:textId="1018FCB7" w:rsidR="00F804FD" w:rsidRDefault="00F804FD" w:rsidP="00426EA7"/>
        </w:tc>
        <w:tc>
          <w:tcPr>
            <w:tcW w:w="834" w:type="pct"/>
          </w:tcPr>
          <w:p w14:paraId="629A73D5" w14:textId="5F2E58FE" w:rsidR="00F804FD" w:rsidRDefault="00F804FD" w:rsidP="00426EA7">
            <w:pPr>
              <w:cnfStyle w:val="000000000000" w:firstRow="0" w:lastRow="0" w:firstColumn="0" w:lastColumn="0" w:oddVBand="0" w:evenVBand="0" w:oddHBand="0" w:evenHBand="0" w:firstRowFirstColumn="0" w:firstRowLastColumn="0" w:lastRowFirstColumn="0" w:lastRowLastColumn="0"/>
            </w:pPr>
          </w:p>
        </w:tc>
        <w:tc>
          <w:tcPr>
            <w:tcW w:w="3292" w:type="pct"/>
          </w:tcPr>
          <w:p w14:paraId="5A5A97AE" w14:textId="411F0C79" w:rsidR="00F804FD" w:rsidRDefault="00F804FD" w:rsidP="00817258">
            <w:pPr>
              <w:keepNext/>
              <w:cnfStyle w:val="000000000000" w:firstRow="0" w:lastRow="0" w:firstColumn="0" w:lastColumn="0" w:oddVBand="0" w:evenVBand="0" w:oddHBand="0" w:evenHBand="0" w:firstRowFirstColumn="0" w:firstRowLastColumn="0" w:lastRowFirstColumn="0" w:lastRowLastColumn="0"/>
            </w:pPr>
          </w:p>
        </w:tc>
      </w:tr>
    </w:tbl>
    <w:p w14:paraId="095C7775" w14:textId="5F7D31D5" w:rsidR="00FF61B0" w:rsidRDefault="00817258" w:rsidP="00817258">
      <w:pPr>
        <w:pStyle w:val="Caption"/>
        <w:jc w:val="center"/>
      </w:pPr>
      <w:bookmarkStart w:id="246" w:name="_Toc191376220"/>
      <w:r>
        <w:t xml:space="preserve">Table </w:t>
      </w:r>
      <w:r>
        <w:fldChar w:fldCharType="begin"/>
      </w:r>
      <w:r>
        <w:instrText xml:space="preserve"> SEQ Table \* ARABIC </w:instrText>
      </w:r>
      <w:r>
        <w:fldChar w:fldCharType="separate"/>
      </w:r>
      <w:r w:rsidR="006370B0">
        <w:rPr>
          <w:noProof/>
        </w:rPr>
        <w:t>2</w:t>
      </w:r>
      <w:r>
        <w:fldChar w:fldCharType="end"/>
      </w:r>
      <w:r>
        <w:t>: Solution Objects</w:t>
      </w:r>
      <w:bookmarkEnd w:id="246"/>
    </w:p>
    <w:p w14:paraId="01CB5FAC" w14:textId="4DE8464B" w:rsidR="00831AC4" w:rsidRDefault="00831AC4" w:rsidP="00907AE6">
      <w:pPr>
        <w:pStyle w:val="Heading2"/>
      </w:pPr>
      <w:bookmarkStart w:id="247" w:name="_Toc191376241"/>
      <w:r>
        <w:t xml:space="preserve">Step 2: </w:t>
      </w:r>
      <w:r w:rsidR="00907AE6">
        <w:t>Connection</w:t>
      </w:r>
      <w:r w:rsidR="00132B09">
        <w:t xml:space="preserve"> References</w:t>
      </w:r>
      <w:bookmarkEnd w:id="247"/>
    </w:p>
    <w:p w14:paraId="5C5D0545" w14:textId="77777777" w:rsidR="00B92E04" w:rsidRPr="0055175C" w:rsidRDefault="00B92E04" w:rsidP="00B92E04">
      <w:pPr>
        <w:rPr>
          <w:i/>
          <w:iCs/>
          <w:color w:val="FF0000"/>
        </w:rPr>
      </w:pPr>
      <w:r w:rsidRPr="0055175C">
        <w:rPr>
          <w:i/>
          <w:iCs/>
          <w:color w:val="FF0000"/>
        </w:rPr>
        <w:t>Required</w:t>
      </w:r>
    </w:p>
    <w:p w14:paraId="36EDD04E" w14:textId="4BCEA7BB" w:rsidR="00B92E04" w:rsidRPr="00B92E04" w:rsidRDefault="00B92E04" w:rsidP="00B92E04">
      <w:r>
        <w:t xml:space="preserve">List </w:t>
      </w:r>
      <w:r w:rsidRPr="00960704">
        <w:rPr>
          <w:b/>
          <w:bCs/>
          <w:i/>
          <w:iCs/>
        </w:rPr>
        <w:t>all</w:t>
      </w:r>
      <w:r>
        <w:t xml:space="preserve"> connection references </w:t>
      </w:r>
      <w:r w:rsidR="00FF7CB8">
        <w:t>in your Power P</w:t>
      </w:r>
      <w:r w:rsidR="00DC2D28">
        <w:t xml:space="preserve">latform Solution </w:t>
      </w:r>
      <w:r w:rsidR="00132B09">
        <w:t>and note if they</w:t>
      </w:r>
      <w:r w:rsidR="00FF7CB8">
        <w:t xml:space="preserve"> </w:t>
      </w:r>
      <w:r w:rsidR="000A060B">
        <w:t xml:space="preserve">require Premium license (i.e. SQL, Oracle, </w:t>
      </w:r>
      <w:r w:rsidR="00F933FC">
        <w:t>Dataverse, etc.)</w:t>
      </w:r>
      <w:r>
        <w:t>.</w:t>
      </w:r>
      <w:r>
        <w:br/>
      </w:r>
      <w:r>
        <w:rPr>
          <w:b/>
          <w:bCs/>
        </w:rPr>
        <w:t xml:space="preserve">NOTE: See </w:t>
      </w:r>
      <w:hyperlink w:anchor="_Appendix_B:_Sample" w:history="1">
        <w:r w:rsidR="00C37F11">
          <w:rPr>
            <w:rStyle w:val="Hyperlink"/>
            <w:b/>
            <w:bCs/>
          </w:rPr>
          <w:t>Appendix B</w:t>
        </w:r>
      </w:hyperlink>
      <w:r>
        <w:rPr>
          <w:b/>
          <w:bCs/>
        </w:rPr>
        <w:t xml:space="preserve"> for an example</w:t>
      </w:r>
    </w:p>
    <w:tbl>
      <w:tblPr>
        <w:tblStyle w:val="GridTable4-Accent1"/>
        <w:tblW w:w="5000" w:type="pct"/>
        <w:tblLook w:val="04A0" w:firstRow="1" w:lastRow="0" w:firstColumn="1" w:lastColumn="0" w:noHBand="0" w:noVBand="1"/>
      </w:tblPr>
      <w:tblGrid>
        <w:gridCol w:w="2427"/>
        <w:gridCol w:w="1168"/>
        <w:gridCol w:w="2610"/>
        <w:gridCol w:w="8185"/>
      </w:tblGrid>
      <w:tr w:rsidR="00132B09" w14:paraId="50A3002B" w14:textId="77777777" w:rsidTr="00132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7B028028" w14:textId="5E0FD8DF" w:rsidR="00132B09" w:rsidRDefault="00132B09" w:rsidP="00BB78E6">
            <w:r>
              <w:t>Connection Reference Name</w:t>
            </w:r>
          </w:p>
        </w:tc>
        <w:tc>
          <w:tcPr>
            <w:tcW w:w="406" w:type="pct"/>
          </w:tcPr>
          <w:p w14:paraId="0F5A3D5C" w14:textId="51B6CD41" w:rsidR="00132B09" w:rsidRDefault="00132B09" w:rsidP="00BB78E6">
            <w:pPr>
              <w:cnfStyle w:val="100000000000" w:firstRow="1" w:lastRow="0" w:firstColumn="0" w:lastColumn="0" w:oddVBand="0" w:evenVBand="0" w:oddHBand="0" w:evenHBand="0" w:firstRowFirstColumn="0" w:firstRowLastColumn="0" w:lastRowFirstColumn="0" w:lastRowLastColumn="0"/>
            </w:pPr>
            <w:r>
              <w:t>Premium?</w:t>
            </w:r>
          </w:p>
        </w:tc>
        <w:tc>
          <w:tcPr>
            <w:tcW w:w="907" w:type="pct"/>
          </w:tcPr>
          <w:p w14:paraId="16301CC9" w14:textId="58AA10FA" w:rsidR="00132B09" w:rsidRDefault="00132B09" w:rsidP="00BB78E6">
            <w:pPr>
              <w:cnfStyle w:val="100000000000" w:firstRow="1" w:lastRow="0" w:firstColumn="0" w:lastColumn="0" w:oddVBand="0" w:evenVBand="0" w:oddHBand="0" w:evenHBand="0" w:firstRowFirstColumn="0" w:firstRowLastColumn="0" w:lastRowFirstColumn="0" w:lastRowLastColumn="0"/>
            </w:pPr>
            <w:r>
              <w:t>Security Change Management Approval ID</w:t>
            </w:r>
          </w:p>
        </w:tc>
        <w:tc>
          <w:tcPr>
            <w:tcW w:w="2844" w:type="pct"/>
          </w:tcPr>
          <w:p w14:paraId="30734175" w14:textId="11BA503C" w:rsidR="00132B09" w:rsidRDefault="00132B09" w:rsidP="00BB78E6">
            <w:pPr>
              <w:cnfStyle w:val="100000000000" w:firstRow="1" w:lastRow="0" w:firstColumn="0" w:lastColumn="0" w:oddVBand="0" w:evenVBand="0" w:oddHBand="0" w:evenHBand="0" w:firstRowFirstColumn="0" w:firstRowLastColumn="0" w:lastRowFirstColumn="0" w:lastRowLastColumn="0"/>
            </w:pPr>
            <w:r>
              <w:t>Descriptive purpose</w:t>
            </w:r>
          </w:p>
        </w:tc>
      </w:tr>
      <w:tr w:rsidR="00132B09" w14:paraId="2A0C6EAD" w14:textId="77777777" w:rsidTr="00132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184A4339" w14:textId="77777777" w:rsidR="00132B09" w:rsidRPr="00B92E04" w:rsidRDefault="00132B09" w:rsidP="00BB78E6"/>
        </w:tc>
        <w:tc>
          <w:tcPr>
            <w:tcW w:w="406" w:type="pct"/>
          </w:tcPr>
          <w:p w14:paraId="184F2E00" w14:textId="673C9DBB" w:rsidR="00132B09" w:rsidRPr="00B92E04" w:rsidRDefault="00132B09" w:rsidP="00BB78E6">
            <w:pPr>
              <w:cnfStyle w:val="000000100000" w:firstRow="0" w:lastRow="0" w:firstColumn="0" w:lastColumn="0" w:oddVBand="0" w:evenVBand="0" w:oddHBand="1" w:evenHBand="0" w:firstRowFirstColumn="0" w:firstRowLastColumn="0" w:lastRowFirstColumn="0" w:lastRowLastColumn="0"/>
            </w:pPr>
          </w:p>
        </w:tc>
        <w:tc>
          <w:tcPr>
            <w:tcW w:w="907" w:type="pct"/>
          </w:tcPr>
          <w:p w14:paraId="62961638" w14:textId="1B7C0C71" w:rsidR="00132B09" w:rsidRPr="00B92E04" w:rsidRDefault="00132B09" w:rsidP="00BB78E6">
            <w:pPr>
              <w:cnfStyle w:val="000000100000" w:firstRow="0" w:lastRow="0" w:firstColumn="0" w:lastColumn="0" w:oddVBand="0" w:evenVBand="0" w:oddHBand="1" w:evenHBand="0" w:firstRowFirstColumn="0" w:firstRowLastColumn="0" w:lastRowFirstColumn="0" w:lastRowLastColumn="0"/>
            </w:pPr>
          </w:p>
        </w:tc>
        <w:tc>
          <w:tcPr>
            <w:tcW w:w="2844" w:type="pct"/>
          </w:tcPr>
          <w:p w14:paraId="7AA86A8C" w14:textId="722DD01E" w:rsidR="00132B09" w:rsidRPr="00B92E04" w:rsidRDefault="00132B09" w:rsidP="00BB78E6">
            <w:pPr>
              <w:cnfStyle w:val="000000100000" w:firstRow="0" w:lastRow="0" w:firstColumn="0" w:lastColumn="0" w:oddVBand="0" w:evenVBand="0" w:oddHBand="1" w:evenHBand="0" w:firstRowFirstColumn="0" w:firstRowLastColumn="0" w:lastRowFirstColumn="0" w:lastRowLastColumn="0"/>
            </w:pPr>
          </w:p>
        </w:tc>
      </w:tr>
      <w:tr w:rsidR="00132B09" w14:paraId="2F82A231" w14:textId="77777777" w:rsidTr="00132B09">
        <w:tc>
          <w:tcPr>
            <w:cnfStyle w:val="001000000000" w:firstRow="0" w:lastRow="0" w:firstColumn="1" w:lastColumn="0" w:oddVBand="0" w:evenVBand="0" w:oddHBand="0" w:evenHBand="0" w:firstRowFirstColumn="0" w:firstRowLastColumn="0" w:lastRowFirstColumn="0" w:lastRowLastColumn="0"/>
            <w:tcW w:w="843" w:type="pct"/>
          </w:tcPr>
          <w:p w14:paraId="39FEB964" w14:textId="77777777" w:rsidR="00132B09" w:rsidRDefault="00132B09" w:rsidP="00BB78E6"/>
        </w:tc>
        <w:tc>
          <w:tcPr>
            <w:tcW w:w="406" w:type="pct"/>
          </w:tcPr>
          <w:p w14:paraId="6604B347" w14:textId="77777777" w:rsidR="00132B09" w:rsidRDefault="00132B09" w:rsidP="00BB78E6">
            <w:pPr>
              <w:cnfStyle w:val="000000000000" w:firstRow="0" w:lastRow="0" w:firstColumn="0" w:lastColumn="0" w:oddVBand="0" w:evenVBand="0" w:oddHBand="0" w:evenHBand="0" w:firstRowFirstColumn="0" w:firstRowLastColumn="0" w:lastRowFirstColumn="0" w:lastRowLastColumn="0"/>
            </w:pPr>
          </w:p>
        </w:tc>
        <w:tc>
          <w:tcPr>
            <w:tcW w:w="907" w:type="pct"/>
          </w:tcPr>
          <w:p w14:paraId="5972A562" w14:textId="1E5CB7D2" w:rsidR="00132B09" w:rsidRDefault="00132B09" w:rsidP="00BB78E6">
            <w:pPr>
              <w:cnfStyle w:val="000000000000" w:firstRow="0" w:lastRow="0" w:firstColumn="0" w:lastColumn="0" w:oddVBand="0" w:evenVBand="0" w:oddHBand="0" w:evenHBand="0" w:firstRowFirstColumn="0" w:firstRowLastColumn="0" w:lastRowFirstColumn="0" w:lastRowLastColumn="0"/>
            </w:pPr>
          </w:p>
        </w:tc>
        <w:tc>
          <w:tcPr>
            <w:tcW w:w="2844" w:type="pct"/>
          </w:tcPr>
          <w:p w14:paraId="335A6FE0" w14:textId="3F346E27" w:rsidR="00132B09" w:rsidRDefault="00132B09" w:rsidP="00817258">
            <w:pPr>
              <w:keepNext/>
              <w:cnfStyle w:val="000000000000" w:firstRow="0" w:lastRow="0" w:firstColumn="0" w:lastColumn="0" w:oddVBand="0" w:evenVBand="0" w:oddHBand="0" w:evenHBand="0" w:firstRowFirstColumn="0" w:firstRowLastColumn="0" w:lastRowFirstColumn="0" w:lastRowLastColumn="0"/>
            </w:pPr>
          </w:p>
        </w:tc>
      </w:tr>
    </w:tbl>
    <w:p w14:paraId="4F9E9F6E" w14:textId="617E6D5D" w:rsidR="00907AE6" w:rsidRDefault="00817258" w:rsidP="00817258">
      <w:pPr>
        <w:pStyle w:val="Caption"/>
        <w:jc w:val="center"/>
      </w:pPr>
      <w:bookmarkStart w:id="248" w:name="_Toc191376221"/>
      <w:r>
        <w:t xml:space="preserve">Table </w:t>
      </w:r>
      <w:r>
        <w:fldChar w:fldCharType="begin"/>
      </w:r>
      <w:r>
        <w:instrText xml:space="preserve"> SEQ Table \* ARABIC </w:instrText>
      </w:r>
      <w:r>
        <w:fldChar w:fldCharType="separate"/>
      </w:r>
      <w:r w:rsidR="006370B0">
        <w:rPr>
          <w:noProof/>
        </w:rPr>
        <w:t>3</w:t>
      </w:r>
      <w:r>
        <w:fldChar w:fldCharType="end"/>
      </w:r>
      <w:r>
        <w:t>: Connection References</w:t>
      </w:r>
      <w:bookmarkEnd w:id="248"/>
    </w:p>
    <w:p w14:paraId="23893801" w14:textId="44BD0685" w:rsidR="0066428B" w:rsidRDefault="0066428B" w:rsidP="0066428B">
      <w:pPr>
        <w:pStyle w:val="Heading2"/>
      </w:pPr>
      <w:bookmarkStart w:id="249" w:name="_Toc191376242"/>
      <w:r>
        <w:t xml:space="preserve">Step </w:t>
      </w:r>
      <w:r w:rsidR="004A52CB">
        <w:t>3</w:t>
      </w:r>
      <w:r>
        <w:t xml:space="preserve">: </w:t>
      </w:r>
      <w:r w:rsidR="004A52CB">
        <w:t xml:space="preserve">Data Storage </w:t>
      </w:r>
      <w:r w:rsidR="00C37F11">
        <w:t>Mapping</w:t>
      </w:r>
      <w:bookmarkEnd w:id="249"/>
    </w:p>
    <w:p w14:paraId="62363DD3" w14:textId="77777777" w:rsidR="0066428B" w:rsidRPr="0055175C" w:rsidRDefault="0066428B" w:rsidP="0066428B">
      <w:pPr>
        <w:rPr>
          <w:i/>
          <w:iCs/>
          <w:color w:val="FF0000"/>
        </w:rPr>
      </w:pPr>
      <w:r w:rsidRPr="0055175C">
        <w:rPr>
          <w:i/>
          <w:iCs/>
          <w:color w:val="FF0000"/>
        </w:rPr>
        <w:t>Required</w:t>
      </w:r>
    </w:p>
    <w:p w14:paraId="194FA817" w14:textId="77777777" w:rsidR="00AA65D7" w:rsidRDefault="00547C1F" w:rsidP="0066428B">
      <w:r>
        <w:t>This should be a list of your objects and their connection to your underlying data storage.</w:t>
      </w:r>
    </w:p>
    <w:p w14:paraId="13967E5C" w14:textId="1060DB6D" w:rsidR="00BC45C5" w:rsidRDefault="00AA65D7" w:rsidP="0066428B">
      <w:r>
        <w:lastRenderedPageBreak/>
        <w:t xml:space="preserve">If you do NOT have </w:t>
      </w:r>
      <w:r w:rsidR="004D6925">
        <w:t>Data Storage</w:t>
      </w:r>
      <w:r>
        <w:t xml:space="preserve">, in the first line across all columns enter </w:t>
      </w:r>
      <w:r w:rsidRPr="00ED7FD2">
        <w:rPr>
          <w:b/>
          <w:bCs/>
          <w:i/>
          <w:iCs/>
        </w:rPr>
        <w:t>Not Applicable</w:t>
      </w:r>
      <w:r>
        <w:t xml:space="preserve"> or </w:t>
      </w:r>
      <w:r w:rsidRPr="00ED7FD2">
        <w:rPr>
          <w:b/>
          <w:bCs/>
          <w:i/>
          <w:iCs/>
        </w:rPr>
        <w:t>NA</w:t>
      </w:r>
      <w:r>
        <w:t>.</w:t>
      </w:r>
    </w:p>
    <w:p w14:paraId="7C6AAD59" w14:textId="495D190A" w:rsidR="0066428B" w:rsidRDefault="0066428B" w:rsidP="0066428B">
      <w:r>
        <w:br/>
      </w:r>
      <w:r>
        <w:rPr>
          <w:b/>
          <w:bCs/>
        </w:rPr>
        <w:t xml:space="preserve">NOTE: See </w:t>
      </w:r>
      <w:hyperlink w:anchor="_Appendix_C:_Sample" w:history="1">
        <w:r w:rsidR="00C37F11">
          <w:rPr>
            <w:rStyle w:val="Hyperlink"/>
            <w:b/>
            <w:bCs/>
          </w:rPr>
          <w:t>Appendix C</w:t>
        </w:r>
      </w:hyperlink>
      <w:r>
        <w:rPr>
          <w:b/>
          <w:bCs/>
        </w:rPr>
        <w:t xml:space="preserve"> for an example</w:t>
      </w:r>
    </w:p>
    <w:tbl>
      <w:tblPr>
        <w:tblStyle w:val="GridTable4-Accent1"/>
        <w:tblW w:w="5000" w:type="pct"/>
        <w:tblLook w:val="04A0" w:firstRow="1" w:lastRow="0" w:firstColumn="1" w:lastColumn="0" w:noHBand="0" w:noVBand="1"/>
      </w:tblPr>
      <w:tblGrid>
        <w:gridCol w:w="2340"/>
        <w:gridCol w:w="2964"/>
        <w:gridCol w:w="2700"/>
        <w:gridCol w:w="1620"/>
        <w:gridCol w:w="4766"/>
      </w:tblGrid>
      <w:tr w:rsidR="001F1890" w14:paraId="7F46CFA3" w14:textId="77777777" w:rsidTr="001F1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3" w:type="pct"/>
          </w:tcPr>
          <w:p w14:paraId="1E3807DD" w14:textId="03101D6D" w:rsidR="001F1890" w:rsidRDefault="001F1890" w:rsidP="00BB78E6">
            <w:r>
              <w:t>Power Platform Object</w:t>
            </w:r>
          </w:p>
        </w:tc>
        <w:tc>
          <w:tcPr>
            <w:tcW w:w="1030" w:type="pct"/>
          </w:tcPr>
          <w:p w14:paraId="203BC4DA" w14:textId="256E5FED" w:rsidR="001F1890" w:rsidRDefault="001F1890" w:rsidP="00BB78E6">
            <w:pPr>
              <w:cnfStyle w:val="100000000000" w:firstRow="1" w:lastRow="0" w:firstColumn="0" w:lastColumn="0" w:oddVBand="0" w:evenVBand="0" w:oddHBand="0" w:evenHBand="0" w:firstRowFirstColumn="0" w:firstRowLastColumn="0" w:lastRowFirstColumn="0" w:lastRowLastColumn="0"/>
            </w:pPr>
            <w:r>
              <w:t>Connection Reference</w:t>
            </w:r>
          </w:p>
        </w:tc>
        <w:tc>
          <w:tcPr>
            <w:tcW w:w="938" w:type="pct"/>
          </w:tcPr>
          <w:p w14:paraId="669265E6" w14:textId="6479659B" w:rsidR="001F1890" w:rsidRDefault="001F1890" w:rsidP="00BB78E6">
            <w:pPr>
              <w:cnfStyle w:val="100000000000" w:firstRow="1" w:lastRow="0" w:firstColumn="0" w:lastColumn="0" w:oddVBand="0" w:evenVBand="0" w:oddHBand="0" w:evenHBand="0" w:firstRowFirstColumn="0" w:firstRowLastColumn="0" w:lastRowFirstColumn="0" w:lastRowLastColumn="0"/>
            </w:pPr>
            <w:r>
              <w:t>Data Action(s)</w:t>
            </w:r>
          </w:p>
        </w:tc>
        <w:tc>
          <w:tcPr>
            <w:tcW w:w="563" w:type="pct"/>
          </w:tcPr>
          <w:p w14:paraId="1DF7E632" w14:textId="371684EA" w:rsidR="001F1890" w:rsidRDefault="001F1890" w:rsidP="00BB78E6">
            <w:pPr>
              <w:cnfStyle w:val="100000000000" w:firstRow="1" w:lastRow="0" w:firstColumn="0" w:lastColumn="0" w:oddVBand="0" w:evenVBand="0" w:oddHBand="0" w:evenHBand="0" w:firstRowFirstColumn="0" w:firstRowLastColumn="0" w:lastRowFirstColumn="0" w:lastRowLastColumn="0"/>
            </w:pPr>
            <w:r>
              <w:t>PII or FTI Data?</w:t>
            </w:r>
          </w:p>
        </w:tc>
        <w:tc>
          <w:tcPr>
            <w:tcW w:w="1656" w:type="pct"/>
          </w:tcPr>
          <w:p w14:paraId="195C26BD" w14:textId="64F173E4" w:rsidR="001F1890" w:rsidRDefault="001F1890" w:rsidP="00BB78E6">
            <w:pPr>
              <w:cnfStyle w:val="100000000000" w:firstRow="1" w:lastRow="0" w:firstColumn="0" w:lastColumn="0" w:oddVBand="0" w:evenVBand="0" w:oddHBand="0" w:evenHBand="0" w:firstRowFirstColumn="0" w:firstRowLastColumn="0" w:lastRowFirstColumn="0" w:lastRowLastColumn="0"/>
            </w:pPr>
            <w:r>
              <w:t>Data Storage</w:t>
            </w:r>
          </w:p>
        </w:tc>
      </w:tr>
      <w:tr w:rsidR="001F1890" w14:paraId="353BEDEA" w14:textId="77777777" w:rsidTr="001F1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3" w:type="pct"/>
          </w:tcPr>
          <w:p w14:paraId="5A989C25" w14:textId="77777777" w:rsidR="001F1890" w:rsidRPr="00B92E04" w:rsidRDefault="001F1890" w:rsidP="00BB78E6"/>
        </w:tc>
        <w:tc>
          <w:tcPr>
            <w:tcW w:w="1030" w:type="pct"/>
          </w:tcPr>
          <w:p w14:paraId="2AAF2F3F" w14:textId="77777777" w:rsidR="001F1890" w:rsidRPr="00B92E04" w:rsidRDefault="001F1890" w:rsidP="00BB78E6">
            <w:pPr>
              <w:cnfStyle w:val="000000100000" w:firstRow="0" w:lastRow="0" w:firstColumn="0" w:lastColumn="0" w:oddVBand="0" w:evenVBand="0" w:oddHBand="1" w:evenHBand="0" w:firstRowFirstColumn="0" w:firstRowLastColumn="0" w:lastRowFirstColumn="0" w:lastRowLastColumn="0"/>
            </w:pPr>
          </w:p>
        </w:tc>
        <w:tc>
          <w:tcPr>
            <w:tcW w:w="938" w:type="pct"/>
          </w:tcPr>
          <w:p w14:paraId="2BAB2211" w14:textId="627E8488" w:rsidR="001F1890" w:rsidRPr="00B92E04" w:rsidRDefault="001F1890" w:rsidP="00BB78E6">
            <w:pPr>
              <w:cnfStyle w:val="000000100000" w:firstRow="0" w:lastRow="0" w:firstColumn="0" w:lastColumn="0" w:oddVBand="0" w:evenVBand="0" w:oddHBand="1" w:evenHBand="0" w:firstRowFirstColumn="0" w:firstRowLastColumn="0" w:lastRowFirstColumn="0" w:lastRowLastColumn="0"/>
            </w:pPr>
          </w:p>
        </w:tc>
        <w:tc>
          <w:tcPr>
            <w:tcW w:w="563" w:type="pct"/>
          </w:tcPr>
          <w:p w14:paraId="47DD32ED" w14:textId="77777777" w:rsidR="001F1890" w:rsidRPr="00B92E04" w:rsidRDefault="001F1890" w:rsidP="00BB78E6">
            <w:pPr>
              <w:cnfStyle w:val="000000100000" w:firstRow="0" w:lastRow="0" w:firstColumn="0" w:lastColumn="0" w:oddVBand="0" w:evenVBand="0" w:oddHBand="1" w:evenHBand="0" w:firstRowFirstColumn="0" w:firstRowLastColumn="0" w:lastRowFirstColumn="0" w:lastRowLastColumn="0"/>
            </w:pPr>
          </w:p>
        </w:tc>
        <w:tc>
          <w:tcPr>
            <w:tcW w:w="1656" w:type="pct"/>
          </w:tcPr>
          <w:p w14:paraId="5F46ABDC" w14:textId="7499B5B7" w:rsidR="001F1890" w:rsidRPr="00B92E04" w:rsidRDefault="001F1890" w:rsidP="00BB78E6">
            <w:pPr>
              <w:cnfStyle w:val="000000100000" w:firstRow="0" w:lastRow="0" w:firstColumn="0" w:lastColumn="0" w:oddVBand="0" w:evenVBand="0" w:oddHBand="1" w:evenHBand="0" w:firstRowFirstColumn="0" w:firstRowLastColumn="0" w:lastRowFirstColumn="0" w:lastRowLastColumn="0"/>
            </w:pPr>
          </w:p>
        </w:tc>
      </w:tr>
      <w:tr w:rsidR="001F1890" w14:paraId="7A225B06" w14:textId="77777777" w:rsidTr="001F1890">
        <w:tc>
          <w:tcPr>
            <w:cnfStyle w:val="001000000000" w:firstRow="0" w:lastRow="0" w:firstColumn="1" w:lastColumn="0" w:oddVBand="0" w:evenVBand="0" w:oddHBand="0" w:evenHBand="0" w:firstRowFirstColumn="0" w:firstRowLastColumn="0" w:lastRowFirstColumn="0" w:lastRowLastColumn="0"/>
            <w:tcW w:w="813" w:type="pct"/>
          </w:tcPr>
          <w:p w14:paraId="5722FF6D" w14:textId="77777777" w:rsidR="001F1890" w:rsidRDefault="001F1890" w:rsidP="00BB78E6"/>
        </w:tc>
        <w:tc>
          <w:tcPr>
            <w:tcW w:w="1030" w:type="pct"/>
          </w:tcPr>
          <w:p w14:paraId="64BC3A21" w14:textId="77777777" w:rsidR="001F1890" w:rsidRDefault="001F1890" w:rsidP="00BB78E6">
            <w:pPr>
              <w:cnfStyle w:val="000000000000" w:firstRow="0" w:lastRow="0" w:firstColumn="0" w:lastColumn="0" w:oddVBand="0" w:evenVBand="0" w:oddHBand="0" w:evenHBand="0" w:firstRowFirstColumn="0" w:firstRowLastColumn="0" w:lastRowFirstColumn="0" w:lastRowLastColumn="0"/>
            </w:pPr>
          </w:p>
        </w:tc>
        <w:tc>
          <w:tcPr>
            <w:tcW w:w="938" w:type="pct"/>
          </w:tcPr>
          <w:p w14:paraId="74ADD522" w14:textId="6D6F5FD4" w:rsidR="001F1890" w:rsidRDefault="001F1890" w:rsidP="00BB78E6">
            <w:pPr>
              <w:cnfStyle w:val="000000000000" w:firstRow="0" w:lastRow="0" w:firstColumn="0" w:lastColumn="0" w:oddVBand="0" w:evenVBand="0" w:oddHBand="0" w:evenHBand="0" w:firstRowFirstColumn="0" w:firstRowLastColumn="0" w:lastRowFirstColumn="0" w:lastRowLastColumn="0"/>
            </w:pPr>
          </w:p>
        </w:tc>
        <w:tc>
          <w:tcPr>
            <w:tcW w:w="563" w:type="pct"/>
          </w:tcPr>
          <w:p w14:paraId="11EF379B" w14:textId="77777777" w:rsidR="001F1890" w:rsidRDefault="001F1890" w:rsidP="00BB78E6">
            <w:pPr>
              <w:cnfStyle w:val="000000000000" w:firstRow="0" w:lastRow="0" w:firstColumn="0" w:lastColumn="0" w:oddVBand="0" w:evenVBand="0" w:oddHBand="0" w:evenHBand="0" w:firstRowFirstColumn="0" w:firstRowLastColumn="0" w:lastRowFirstColumn="0" w:lastRowLastColumn="0"/>
            </w:pPr>
          </w:p>
        </w:tc>
        <w:tc>
          <w:tcPr>
            <w:tcW w:w="1656" w:type="pct"/>
          </w:tcPr>
          <w:p w14:paraId="4BD65FB4" w14:textId="3991301A" w:rsidR="001F1890" w:rsidRDefault="001F1890" w:rsidP="00BB78E6">
            <w:pPr>
              <w:cnfStyle w:val="000000000000" w:firstRow="0" w:lastRow="0" w:firstColumn="0" w:lastColumn="0" w:oddVBand="0" w:evenVBand="0" w:oddHBand="0" w:evenHBand="0" w:firstRowFirstColumn="0" w:firstRowLastColumn="0" w:lastRowFirstColumn="0" w:lastRowLastColumn="0"/>
            </w:pPr>
          </w:p>
        </w:tc>
      </w:tr>
      <w:tr w:rsidR="001F1890" w14:paraId="18B11D44" w14:textId="77777777" w:rsidTr="001F1890">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813" w:type="pct"/>
          </w:tcPr>
          <w:p w14:paraId="130ADED5" w14:textId="77777777" w:rsidR="001F1890" w:rsidRDefault="001F1890" w:rsidP="00BB78E6"/>
        </w:tc>
        <w:tc>
          <w:tcPr>
            <w:tcW w:w="1030" w:type="pct"/>
          </w:tcPr>
          <w:p w14:paraId="2747F353" w14:textId="77777777" w:rsidR="001F1890" w:rsidRDefault="001F1890" w:rsidP="00BB78E6">
            <w:pPr>
              <w:cnfStyle w:val="000000100000" w:firstRow="0" w:lastRow="0" w:firstColumn="0" w:lastColumn="0" w:oddVBand="0" w:evenVBand="0" w:oddHBand="1" w:evenHBand="0" w:firstRowFirstColumn="0" w:firstRowLastColumn="0" w:lastRowFirstColumn="0" w:lastRowLastColumn="0"/>
            </w:pPr>
          </w:p>
        </w:tc>
        <w:tc>
          <w:tcPr>
            <w:tcW w:w="938" w:type="pct"/>
          </w:tcPr>
          <w:p w14:paraId="2313495A" w14:textId="0EA9E878" w:rsidR="001F1890" w:rsidRDefault="001F1890" w:rsidP="00BB78E6">
            <w:pPr>
              <w:cnfStyle w:val="000000100000" w:firstRow="0" w:lastRow="0" w:firstColumn="0" w:lastColumn="0" w:oddVBand="0" w:evenVBand="0" w:oddHBand="1" w:evenHBand="0" w:firstRowFirstColumn="0" w:firstRowLastColumn="0" w:lastRowFirstColumn="0" w:lastRowLastColumn="0"/>
            </w:pPr>
          </w:p>
        </w:tc>
        <w:tc>
          <w:tcPr>
            <w:tcW w:w="563" w:type="pct"/>
          </w:tcPr>
          <w:p w14:paraId="45FDAA41" w14:textId="77777777" w:rsidR="001F1890" w:rsidRDefault="001F1890" w:rsidP="00BB78E6">
            <w:pPr>
              <w:cnfStyle w:val="000000100000" w:firstRow="0" w:lastRow="0" w:firstColumn="0" w:lastColumn="0" w:oddVBand="0" w:evenVBand="0" w:oddHBand="1" w:evenHBand="0" w:firstRowFirstColumn="0" w:firstRowLastColumn="0" w:lastRowFirstColumn="0" w:lastRowLastColumn="0"/>
            </w:pPr>
          </w:p>
        </w:tc>
        <w:tc>
          <w:tcPr>
            <w:tcW w:w="1656" w:type="pct"/>
          </w:tcPr>
          <w:p w14:paraId="35F1CF79" w14:textId="600BF688" w:rsidR="001F1890" w:rsidRDefault="001F1890" w:rsidP="00BB78E6">
            <w:pPr>
              <w:cnfStyle w:val="000000100000" w:firstRow="0" w:lastRow="0" w:firstColumn="0" w:lastColumn="0" w:oddVBand="0" w:evenVBand="0" w:oddHBand="1" w:evenHBand="0" w:firstRowFirstColumn="0" w:firstRowLastColumn="0" w:lastRowFirstColumn="0" w:lastRowLastColumn="0"/>
            </w:pPr>
          </w:p>
        </w:tc>
      </w:tr>
      <w:tr w:rsidR="001F1890" w14:paraId="634ABAE6" w14:textId="77777777" w:rsidTr="001F1890">
        <w:tc>
          <w:tcPr>
            <w:cnfStyle w:val="001000000000" w:firstRow="0" w:lastRow="0" w:firstColumn="1" w:lastColumn="0" w:oddVBand="0" w:evenVBand="0" w:oddHBand="0" w:evenHBand="0" w:firstRowFirstColumn="0" w:firstRowLastColumn="0" w:lastRowFirstColumn="0" w:lastRowLastColumn="0"/>
            <w:tcW w:w="813" w:type="pct"/>
          </w:tcPr>
          <w:p w14:paraId="5DBC780B" w14:textId="77777777" w:rsidR="001F1890" w:rsidRDefault="001F1890" w:rsidP="00BB78E6"/>
        </w:tc>
        <w:tc>
          <w:tcPr>
            <w:tcW w:w="1030" w:type="pct"/>
          </w:tcPr>
          <w:p w14:paraId="76533217" w14:textId="77777777" w:rsidR="001F1890" w:rsidRDefault="001F1890" w:rsidP="00BB78E6">
            <w:pPr>
              <w:cnfStyle w:val="000000000000" w:firstRow="0" w:lastRow="0" w:firstColumn="0" w:lastColumn="0" w:oddVBand="0" w:evenVBand="0" w:oddHBand="0" w:evenHBand="0" w:firstRowFirstColumn="0" w:firstRowLastColumn="0" w:lastRowFirstColumn="0" w:lastRowLastColumn="0"/>
            </w:pPr>
          </w:p>
        </w:tc>
        <w:tc>
          <w:tcPr>
            <w:tcW w:w="938" w:type="pct"/>
          </w:tcPr>
          <w:p w14:paraId="22561CA2" w14:textId="2A8974D1" w:rsidR="001F1890" w:rsidRDefault="001F1890" w:rsidP="00BB78E6">
            <w:pPr>
              <w:cnfStyle w:val="000000000000" w:firstRow="0" w:lastRow="0" w:firstColumn="0" w:lastColumn="0" w:oddVBand="0" w:evenVBand="0" w:oddHBand="0" w:evenHBand="0" w:firstRowFirstColumn="0" w:firstRowLastColumn="0" w:lastRowFirstColumn="0" w:lastRowLastColumn="0"/>
            </w:pPr>
          </w:p>
        </w:tc>
        <w:tc>
          <w:tcPr>
            <w:tcW w:w="563" w:type="pct"/>
          </w:tcPr>
          <w:p w14:paraId="5D05BCE4" w14:textId="77777777" w:rsidR="001F1890" w:rsidRDefault="001F1890" w:rsidP="00BB78E6">
            <w:pPr>
              <w:cnfStyle w:val="000000000000" w:firstRow="0" w:lastRow="0" w:firstColumn="0" w:lastColumn="0" w:oddVBand="0" w:evenVBand="0" w:oddHBand="0" w:evenHBand="0" w:firstRowFirstColumn="0" w:firstRowLastColumn="0" w:lastRowFirstColumn="0" w:lastRowLastColumn="0"/>
            </w:pPr>
          </w:p>
        </w:tc>
        <w:tc>
          <w:tcPr>
            <w:tcW w:w="1656" w:type="pct"/>
          </w:tcPr>
          <w:p w14:paraId="5C953623" w14:textId="03728FDD" w:rsidR="001F1890" w:rsidRDefault="001F1890" w:rsidP="00BB78E6">
            <w:pPr>
              <w:cnfStyle w:val="000000000000" w:firstRow="0" w:lastRow="0" w:firstColumn="0" w:lastColumn="0" w:oddVBand="0" w:evenVBand="0" w:oddHBand="0" w:evenHBand="0" w:firstRowFirstColumn="0" w:firstRowLastColumn="0" w:lastRowFirstColumn="0" w:lastRowLastColumn="0"/>
            </w:pPr>
          </w:p>
        </w:tc>
      </w:tr>
      <w:tr w:rsidR="001F1890" w14:paraId="28F74608" w14:textId="77777777" w:rsidTr="001F1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3" w:type="pct"/>
          </w:tcPr>
          <w:p w14:paraId="44F0EFC2" w14:textId="77777777" w:rsidR="001F1890" w:rsidRDefault="001F1890" w:rsidP="00BB78E6"/>
        </w:tc>
        <w:tc>
          <w:tcPr>
            <w:tcW w:w="1030" w:type="pct"/>
          </w:tcPr>
          <w:p w14:paraId="15B2D73F" w14:textId="77777777" w:rsidR="001F1890" w:rsidRDefault="001F1890" w:rsidP="00BB78E6">
            <w:pPr>
              <w:cnfStyle w:val="000000100000" w:firstRow="0" w:lastRow="0" w:firstColumn="0" w:lastColumn="0" w:oddVBand="0" w:evenVBand="0" w:oddHBand="1" w:evenHBand="0" w:firstRowFirstColumn="0" w:firstRowLastColumn="0" w:lastRowFirstColumn="0" w:lastRowLastColumn="0"/>
            </w:pPr>
          </w:p>
        </w:tc>
        <w:tc>
          <w:tcPr>
            <w:tcW w:w="938" w:type="pct"/>
          </w:tcPr>
          <w:p w14:paraId="6A2AB606" w14:textId="10A499F4" w:rsidR="001F1890" w:rsidRDefault="001F1890" w:rsidP="00BB78E6">
            <w:pPr>
              <w:cnfStyle w:val="000000100000" w:firstRow="0" w:lastRow="0" w:firstColumn="0" w:lastColumn="0" w:oddVBand="0" w:evenVBand="0" w:oddHBand="1" w:evenHBand="0" w:firstRowFirstColumn="0" w:firstRowLastColumn="0" w:lastRowFirstColumn="0" w:lastRowLastColumn="0"/>
            </w:pPr>
          </w:p>
        </w:tc>
        <w:tc>
          <w:tcPr>
            <w:tcW w:w="563" w:type="pct"/>
          </w:tcPr>
          <w:p w14:paraId="6E1C1127" w14:textId="77777777" w:rsidR="001F1890" w:rsidRDefault="001F1890" w:rsidP="00BB78E6">
            <w:pPr>
              <w:cnfStyle w:val="000000100000" w:firstRow="0" w:lastRow="0" w:firstColumn="0" w:lastColumn="0" w:oddVBand="0" w:evenVBand="0" w:oddHBand="1" w:evenHBand="0" w:firstRowFirstColumn="0" w:firstRowLastColumn="0" w:lastRowFirstColumn="0" w:lastRowLastColumn="0"/>
            </w:pPr>
          </w:p>
        </w:tc>
        <w:tc>
          <w:tcPr>
            <w:tcW w:w="1656" w:type="pct"/>
          </w:tcPr>
          <w:p w14:paraId="0395E823" w14:textId="1F6E861F" w:rsidR="001F1890" w:rsidRDefault="001F1890" w:rsidP="00533355">
            <w:pPr>
              <w:keepNext/>
              <w:cnfStyle w:val="000000100000" w:firstRow="0" w:lastRow="0" w:firstColumn="0" w:lastColumn="0" w:oddVBand="0" w:evenVBand="0" w:oddHBand="1" w:evenHBand="0" w:firstRowFirstColumn="0" w:firstRowLastColumn="0" w:lastRowFirstColumn="0" w:lastRowLastColumn="0"/>
            </w:pPr>
          </w:p>
        </w:tc>
      </w:tr>
    </w:tbl>
    <w:p w14:paraId="2451320B" w14:textId="34BB618A" w:rsidR="00C37F11" w:rsidRDefault="00533355" w:rsidP="00533355">
      <w:pPr>
        <w:pStyle w:val="Caption"/>
        <w:jc w:val="center"/>
      </w:pPr>
      <w:bookmarkStart w:id="250" w:name="_Toc191376222"/>
      <w:r>
        <w:t xml:space="preserve">Table </w:t>
      </w:r>
      <w:r>
        <w:fldChar w:fldCharType="begin"/>
      </w:r>
      <w:r>
        <w:instrText xml:space="preserve"> SEQ Table \* ARABIC </w:instrText>
      </w:r>
      <w:r>
        <w:fldChar w:fldCharType="separate"/>
      </w:r>
      <w:r w:rsidR="006370B0">
        <w:rPr>
          <w:noProof/>
        </w:rPr>
        <w:t>4</w:t>
      </w:r>
      <w:r>
        <w:fldChar w:fldCharType="end"/>
      </w:r>
      <w:r>
        <w:t>: Data Storage Mapping</w:t>
      </w:r>
      <w:bookmarkEnd w:id="250"/>
    </w:p>
    <w:p w14:paraId="59F98964" w14:textId="510A9172" w:rsidR="00C37F11" w:rsidRDefault="00C37F11" w:rsidP="00C37F11">
      <w:pPr>
        <w:pStyle w:val="Heading2"/>
      </w:pPr>
      <w:bookmarkStart w:id="251" w:name="_Toc191376243"/>
      <w:r>
        <w:t>Step 4: Data Storage Details</w:t>
      </w:r>
      <w:bookmarkEnd w:id="251"/>
    </w:p>
    <w:p w14:paraId="5518A069" w14:textId="77777777" w:rsidR="00C37F11" w:rsidRPr="0055175C" w:rsidRDefault="00C37F11" w:rsidP="00C37F11">
      <w:pPr>
        <w:rPr>
          <w:i/>
          <w:iCs/>
          <w:color w:val="FF0000"/>
        </w:rPr>
      </w:pPr>
      <w:r w:rsidRPr="0055175C">
        <w:rPr>
          <w:i/>
          <w:iCs/>
          <w:color w:val="FF0000"/>
        </w:rPr>
        <w:t>Required</w:t>
      </w:r>
    </w:p>
    <w:p w14:paraId="3DB44942" w14:textId="77777777" w:rsidR="00031490" w:rsidRDefault="009827C2" w:rsidP="00C37F11">
      <w:r>
        <w:t xml:space="preserve">For each data </w:t>
      </w:r>
      <w:r w:rsidR="00F043F8">
        <w:t xml:space="preserve">storage (SharePoint list, Dataverse table, SQL or Oracle table, Excel Spreadsheet, etc.) that is used, </w:t>
      </w:r>
      <w:r w:rsidR="00031490">
        <w:t>fill in a table for each data storage that data is read from, or inserted, updated, or deleted from.</w:t>
      </w:r>
    </w:p>
    <w:p w14:paraId="5541DB40" w14:textId="2716ECA1" w:rsidR="00031490" w:rsidRDefault="00031490" w:rsidP="00C37F11">
      <w:r>
        <w:t>Each table should be listed in a separate table (simply copy the table below and Table header for each data store)</w:t>
      </w:r>
    </w:p>
    <w:p w14:paraId="62174FB2" w14:textId="54EF2710" w:rsidR="00BC45C5" w:rsidRDefault="00BC45C5" w:rsidP="00C37F11">
      <w:pPr>
        <w:rPr>
          <w:b/>
          <w:bCs/>
        </w:rPr>
      </w:pPr>
      <w:r>
        <w:t xml:space="preserve">If you do NOT have Data Storage details, in the first line across all columns enter </w:t>
      </w:r>
      <w:r w:rsidRPr="00ED7FD2">
        <w:rPr>
          <w:b/>
          <w:bCs/>
          <w:i/>
          <w:iCs/>
        </w:rPr>
        <w:t>Not Applicable</w:t>
      </w:r>
      <w:r>
        <w:t xml:space="preserve"> or </w:t>
      </w:r>
      <w:r w:rsidRPr="00ED7FD2">
        <w:rPr>
          <w:b/>
          <w:bCs/>
          <w:i/>
          <w:iCs/>
        </w:rPr>
        <w:t>NA</w:t>
      </w:r>
      <w:r>
        <w:t>.</w:t>
      </w:r>
    </w:p>
    <w:p w14:paraId="071D3031" w14:textId="2700657B" w:rsidR="009827C2" w:rsidRDefault="00C37F11" w:rsidP="00C37F11">
      <w:r>
        <w:rPr>
          <w:b/>
          <w:bCs/>
        </w:rPr>
        <w:t xml:space="preserve">NOTE: See </w:t>
      </w:r>
      <w:hyperlink w:anchor="_Appendix_D:_Sample" w:history="1">
        <w:r>
          <w:rPr>
            <w:rStyle w:val="Hyperlink"/>
            <w:b/>
            <w:bCs/>
          </w:rPr>
          <w:t>Appendix D</w:t>
        </w:r>
      </w:hyperlink>
      <w:r>
        <w:rPr>
          <w:b/>
          <w:bCs/>
        </w:rPr>
        <w:t xml:space="preserve"> for an example</w:t>
      </w:r>
      <w:r>
        <w:t xml:space="preserve"> </w:t>
      </w:r>
    </w:p>
    <w:p w14:paraId="2472769D" w14:textId="3936BB3F" w:rsidR="00031490" w:rsidRDefault="00D9232B" w:rsidP="00C37F11">
      <w:r>
        <w:t>[Table Name]</w:t>
      </w:r>
      <w:r w:rsidR="0052254A">
        <w:t xml:space="preserve"> – [Table Type]</w:t>
      </w:r>
    </w:p>
    <w:tbl>
      <w:tblPr>
        <w:tblStyle w:val="GridTable4-Accent1"/>
        <w:tblW w:w="5000" w:type="pct"/>
        <w:tblLook w:val="04A0" w:firstRow="1" w:lastRow="0" w:firstColumn="1" w:lastColumn="0" w:noHBand="0" w:noVBand="1"/>
      </w:tblPr>
      <w:tblGrid>
        <w:gridCol w:w="3114"/>
        <w:gridCol w:w="3241"/>
        <w:gridCol w:w="8035"/>
      </w:tblGrid>
      <w:tr w:rsidR="001F1890" w14:paraId="3F6FEC3A" w14:textId="77777777" w:rsidTr="00BB7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05CE8732" w14:textId="2CD7785F" w:rsidR="009827C2" w:rsidRDefault="00D9232B" w:rsidP="00BB78E6">
            <w:r>
              <w:t>Field</w:t>
            </w:r>
            <w:r w:rsidR="00142CB1">
              <w:t xml:space="preserve"> / Column Name</w:t>
            </w:r>
          </w:p>
        </w:tc>
        <w:tc>
          <w:tcPr>
            <w:tcW w:w="1126" w:type="pct"/>
          </w:tcPr>
          <w:p w14:paraId="5F252FE7" w14:textId="07189E66" w:rsidR="009827C2" w:rsidRDefault="00142CB1" w:rsidP="00BB78E6">
            <w:pPr>
              <w:cnfStyle w:val="100000000000" w:firstRow="1" w:lastRow="0" w:firstColumn="0" w:lastColumn="0" w:oddVBand="0" w:evenVBand="0" w:oddHBand="0" w:evenHBand="0" w:firstRowFirstColumn="0" w:firstRowLastColumn="0" w:lastRowFirstColumn="0" w:lastRowLastColumn="0"/>
            </w:pPr>
            <w:r>
              <w:t>Date Type</w:t>
            </w:r>
          </w:p>
        </w:tc>
        <w:tc>
          <w:tcPr>
            <w:tcW w:w="2792" w:type="pct"/>
          </w:tcPr>
          <w:p w14:paraId="30AB873D" w14:textId="634A843B" w:rsidR="009827C2" w:rsidRDefault="00142CB1" w:rsidP="00BB78E6">
            <w:pPr>
              <w:cnfStyle w:val="100000000000" w:firstRow="1" w:lastRow="0" w:firstColumn="0" w:lastColumn="0" w:oddVBand="0" w:evenVBand="0" w:oddHBand="0" w:evenHBand="0" w:firstRowFirstColumn="0" w:firstRowLastColumn="0" w:lastRowFirstColumn="0" w:lastRowLastColumn="0"/>
            </w:pPr>
            <w:r>
              <w:t>Purpose of data</w:t>
            </w:r>
          </w:p>
        </w:tc>
      </w:tr>
      <w:tr w:rsidR="001F1890" w14:paraId="2D279A01" w14:textId="77777777" w:rsidTr="00BB7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43C64855" w14:textId="77777777" w:rsidR="009827C2" w:rsidRPr="00B92E04" w:rsidRDefault="009827C2" w:rsidP="00BB78E6"/>
        </w:tc>
        <w:tc>
          <w:tcPr>
            <w:tcW w:w="1126" w:type="pct"/>
          </w:tcPr>
          <w:p w14:paraId="28D1C7DC" w14:textId="77777777" w:rsidR="009827C2" w:rsidRPr="00B92E04" w:rsidRDefault="009827C2" w:rsidP="00BB78E6">
            <w:pPr>
              <w:cnfStyle w:val="000000100000" w:firstRow="0" w:lastRow="0" w:firstColumn="0" w:lastColumn="0" w:oddVBand="0" w:evenVBand="0" w:oddHBand="1" w:evenHBand="0" w:firstRowFirstColumn="0" w:firstRowLastColumn="0" w:lastRowFirstColumn="0" w:lastRowLastColumn="0"/>
            </w:pPr>
          </w:p>
        </w:tc>
        <w:tc>
          <w:tcPr>
            <w:tcW w:w="2792" w:type="pct"/>
          </w:tcPr>
          <w:p w14:paraId="12ED1ABE" w14:textId="77777777" w:rsidR="009827C2" w:rsidRPr="00B92E04" w:rsidRDefault="009827C2" w:rsidP="00BB78E6">
            <w:pPr>
              <w:cnfStyle w:val="000000100000" w:firstRow="0" w:lastRow="0" w:firstColumn="0" w:lastColumn="0" w:oddVBand="0" w:evenVBand="0" w:oddHBand="1" w:evenHBand="0" w:firstRowFirstColumn="0" w:firstRowLastColumn="0" w:lastRowFirstColumn="0" w:lastRowLastColumn="0"/>
            </w:pPr>
          </w:p>
        </w:tc>
      </w:tr>
      <w:tr w:rsidR="001F1890" w14:paraId="70BFBB0E" w14:textId="77777777" w:rsidTr="00BB78E6">
        <w:tc>
          <w:tcPr>
            <w:cnfStyle w:val="001000000000" w:firstRow="0" w:lastRow="0" w:firstColumn="1" w:lastColumn="0" w:oddVBand="0" w:evenVBand="0" w:oddHBand="0" w:evenHBand="0" w:firstRowFirstColumn="0" w:firstRowLastColumn="0" w:lastRowFirstColumn="0" w:lastRowLastColumn="0"/>
            <w:tcW w:w="1082" w:type="pct"/>
          </w:tcPr>
          <w:p w14:paraId="634BEDEE" w14:textId="77777777" w:rsidR="009827C2" w:rsidRDefault="009827C2" w:rsidP="00BB78E6"/>
        </w:tc>
        <w:tc>
          <w:tcPr>
            <w:tcW w:w="1126" w:type="pct"/>
          </w:tcPr>
          <w:p w14:paraId="72F3ADEE" w14:textId="77777777" w:rsidR="009827C2" w:rsidRDefault="009827C2" w:rsidP="00BB78E6">
            <w:pPr>
              <w:cnfStyle w:val="000000000000" w:firstRow="0" w:lastRow="0" w:firstColumn="0" w:lastColumn="0" w:oddVBand="0" w:evenVBand="0" w:oddHBand="0" w:evenHBand="0" w:firstRowFirstColumn="0" w:firstRowLastColumn="0" w:lastRowFirstColumn="0" w:lastRowLastColumn="0"/>
            </w:pPr>
          </w:p>
        </w:tc>
        <w:tc>
          <w:tcPr>
            <w:tcW w:w="2792" w:type="pct"/>
          </w:tcPr>
          <w:p w14:paraId="096487F0" w14:textId="77777777" w:rsidR="009827C2" w:rsidRDefault="009827C2" w:rsidP="00BB78E6">
            <w:pPr>
              <w:cnfStyle w:val="000000000000" w:firstRow="0" w:lastRow="0" w:firstColumn="0" w:lastColumn="0" w:oddVBand="0" w:evenVBand="0" w:oddHBand="0" w:evenHBand="0" w:firstRowFirstColumn="0" w:firstRowLastColumn="0" w:lastRowFirstColumn="0" w:lastRowLastColumn="0"/>
            </w:pPr>
          </w:p>
        </w:tc>
      </w:tr>
      <w:tr w:rsidR="001F1890" w14:paraId="02F86AD7" w14:textId="77777777" w:rsidTr="00BB78E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082" w:type="pct"/>
          </w:tcPr>
          <w:p w14:paraId="0678031F" w14:textId="77777777" w:rsidR="009827C2" w:rsidRDefault="009827C2" w:rsidP="00BB78E6"/>
        </w:tc>
        <w:tc>
          <w:tcPr>
            <w:tcW w:w="1126" w:type="pct"/>
          </w:tcPr>
          <w:p w14:paraId="451C79A1" w14:textId="77777777" w:rsidR="009827C2" w:rsidRDefault="009827C2" w:rsidP="00BB78E6">
            <w:pPr>
              <w:cnfStyle w:val="000000100000" w:firstRow="0" w:lastRow="0" w:firstColumn="0" w:lastColumn="0" w:oddVBand="0" w:evenVBand="0" w:oddHBand="1" w:evenHBand="0" w:firstRowFirstColumn="0" w:firstRowLastColumn="0" w:lastRowFirstColumn="0" w:lastRowLastColumn="0"/>
            </w:pPr>
          </w:p>
        </w:tc>
        <w:tc>
          <w:tcPr>
            <w:tcW w:w="2792" w:type="pct"/>
          </w:tcPr>
          <w:p w14:paraId="7072E642" w14:textId="77777777" w:rsidR="009827C2" w:rsidRDefault="009827C2" w:rsidP="00BB78E6">
            <w:pPr>
              <w:cnfStyle w:val="000000100000" w:firstRow="0" w:lastRow="0" w:firstColumn="0" w:lastColumn="0" w:oddVBand="0" w:evenVBand="0" w:oddHBand="1" w:evenHBand="0" w:firstRowFirstColumn="0" w:firstRowLastColumn="0" w:lastRowFirstColumn="0" w:lastRowLastColumn="0"/>
            </w:pPr>
          </w:p>
        </w:tc>
      </w:tr>
      <w:tr w:rsidR="001F1890" w14:paraId="2D065EBE" w14:textId="77777777" w:rsidTr="00BB78E6">
        <w:tc>
          <w:tcPr>
            <w:cnfStyle w:val="001000000000" w:firstRow="0" w:lastRow="0" w:firstColumn="1" w:lastColumn="0" w:oddVBand="0" w:evenVBand="0" w:oddHBand="0" w:evenHBand="0" w:firstRowFirstColumn="0" w:firstRowLastColumn="0" w:lastRowFirstColumn="0" w:lastRowLastColumn="0"/>
            <w:tcW w:w="1082" w:type="pct"/>
          </w:tcPr>
          <w:p w14:paraId="0F276D23" w14:textId="77777777" w:rsidR="009827C2" w:rsidRDefault="009827C2" w:rsidP="00BB78E6"/>
        </w:tc>
        <w:tc>
          <w:tcPr>
            <w:tcW w:w="1126" w:type="pct"/>
          </w:tcPr>
          <w:p w14:paraId="76927F93" w14:textId="77777777" w:rsidR="009827C2" w:rsidRDefault="009827C2" w:rsidP="00BB78E6">
            <w:pPr>
              <w:cnfStyle w:val="000000000000" w:firstRow="0" w:lastRow="0" w:firstColumn="0" w:lastColumn="0" w:oddVBand="0" w:evenVBand="0" w:oddHBand="0" w:evenHBand="0" w:firstRowFirstColumn="0" w:firstRowLastColumn="0" w:lastRowFirstColumn="0" w:lastRowLastColumn="0"/>
            </w:pPr>
          </w:p>
        </w:tc>
        <w:tc>
          <w:tcPr>
            <w:tcW w:w="2792" w:type="pct"/>
          </w:tcPr>
          <w:p w14:paraId="6D353385" w14:textId="77777777" w:rsidR="009827C2" w:rsidRDefault="009827C2" w:rsidP="00BB78E6">
            <w:pPr>
              <w:cnfStyle w:val="000000000000" w:firstRow="0" w:lastRow="0" w:firstColumn="0" w:lastColumn="0" w:oddVBand="0" w:evenVBand="0" w:oddHBand="0" w:evenHBand="0" w:firstRowFirstColumn="0" w:firstRowLastColumn="0" w:lastRowFirstColumn="0" w:lastRowLastColumn="0"/>
            </w:pPr>
          </w:p>
        </w:tc>
      </w:tr>
      <w:tr w:rsidR="001F1890" w14:paraId="0B4F5350" w14:textId="77777777" w:rsidTr="00BB7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686D6860" w14:textId="77777777" w:rsidR="009827C2" w:rsidRDefault="009827C2" w:rsidP="00BB78E6"/>
        </w:tc>
        <w:tc>
          <w:tcPr>
            <w:tcW w:w="1126" w:type="pct"/>
          </w:tcPr>
          <w:p w14:paraId="484A2469" w14:textId="77777777" w:rsidR="009827C2" w:rsidRDefault="009827C2" w:rsidP="00BB78E6">
            <w:pPr>
              <w:cnfStyle w:val="000000100000" w:firstRow="0" w:lastRow="0" w:firstColumn="0" w:lastColumn="0" w:oddVBand="0" w:evenVBand="0" w:oddHBand="1" w:evenHBand="0" w:firstRowFirstColumn="0" w:firstRowLastColumn="0" w:lastRowFirstColumn="0" w:lastRowLastColumn="0"/>
            </w:pPr>
          </w:p>
        </w:tc>
        <w:tc>
          <w:tcPr>
            <w:tcW w:w="2792" w:type="pct"/>
          </w:tcPr>
          <w:p w14:paraId="5F639B72" w14:textId="77777777" w:rsidR="009827C2" w:rsidRDefault="009827C2" w:rsidP="00533355">
            <w:pPr>
              <w:keepNext/>
              <w:cnfStyle w:val="000000100000" w:firstRow="0" w:lastRow="0" w:firstColumn="0" w:lastColumn="0" w:oddVBand="0" w:evenVBand="0" w:oddHBand="1" w:evenHBand="0" w:firstRowFirstColumn="0" w:firstRowLastColumn="0" w:lastRowFirstColumn="0" w:lastRowLastColumn="0"/>
            </w:pPr>
          </w:p>
        </w:tc>
      </w:tr>
    </w:tbl>
    <w:p w14:paraId="4A9B0163" w14:textId="15A780DA" w:rsidR="00042C7B" w:rsidRDefault="00533355" w:rsidP="00533355">
      <w:pPr>
        <w:pStyle w:val="Caption"/>
        <w:jc w:val="center"/>
      </w:pPr>
      <w:bookmarkStart w:id="252" w:name="_Toc191376223"/>
      <w:r>
        <w:t xml:space="preserve">Table </w:t>
      </w:r>
      <w:r>
        <w:fldChar w:fldCharType="begin"/>
      </w:r>
      <w:r>
        <w:instrText xml:space="preserve"> SEQ Table \* ARABIC </w:instrText>
      </w:r>
      <w:r>
        <w:fldChar w:fldCharType="separate"/>
      </w:r>
      <w:r w:rsidR="006370B0">
        <w:rPr>
          <w:noProof/>
        </w:rPr>
        <w:t>5</w:t>
      </w:r>
      <w:r>
        <w:fldChar w:fldCharType="end"/>
      </w:r>
      <w:r>
        <w:t>: Data Storage Details</w:t>
      </w:r>
      <w:bookmarkEnd w:id="252"/>
    </w:p>
    <w:p w14:paraId="37910024" w14:textId="7E899851" w:rsidR="00042C7B" w:rsidRDefault="00042C7B" w:rsidP="00042C7B">
      <w:pPr>
        <w:pStyle w:val="Heading2"/>
      </w:pPr>
      <w:bookmarkStart w:id="253" w:name="_Toc191376244"/>
      <w:r>
        <w:t xml:space="preserve">Step 5: </w:t>
      </w:r>
      <w:r w:rsidR="00864D19">
        <w:t xml:space="preserve">Custom </w:t>
      </w:r>
      <w:r>
        <w:t>Security Roles</w:t>
      </w:r>
      <w:bookmarkEnd w:id="253"/>
    </w:p>
    <w:p w14:paraId="50BF425D" w14:textId="47F82902" w:rsidR="00042C7B" w:rsidRPr="0055175C" w:rsidRDefault="00042C7B" w:rsidP="00042C7B">
      <w:pPr>
        <w:rPr>
          <w:i/>
          <w:iCs/>
          <w:color w:val="FF0000"/>
        </w:rPr>
      </w:pPr>
      <w:r w:rsidRPr="0055175C">
        <w:rPr>
          <w:i/>
          <w:iCs/>
          <w:color w:val="FF0000"/>
        </w:rPr>
        <w:t>Required</w:t>
      </w:r>
    </w:p>
    <w:p w14:paraId="466C795B" w14:textId="1AC2E699" w:rsidR="00042C7B" w:rsidRDefault="00F749A3" w:rsidP="00042C7B">
      <w:r>
        <w:t xml:space="preserve">For each </w:t>
      </w:r>
      <w:r w:rsidR="00BD2C60">
        <w:t xml:space="preserve">custom </w:t>
      </w:r>
      <w:r>
        <w:t>Security Role</w:t>
      </w:r>
      <w:r w:rsidR="00BD2C60">
        <w:t xml:space="preserve">, define the security role and determine </w:t>
      </w:r>
      <w:r w:rsidR="00183A73">
        <w:t xml:space="preserve">if this Security Role is accessing </w:t>
      </w:r>
    </w:p>
    <w:p w14:paraId="3E50FD69" w14:textId="5B45EC17" w:rsidR="004D6925" w:rsidRDefault="004D6925" w:rsidP="00042C7B">
      <w:pPr>
        <w:rPr>
          <w:b/>
          <w:bCs/>
        </w:rPr>
      </w:pPr>
      <w:r>
        <w:t xml:space="preserve">If you do NOT have Custom Security Roles, in the first line across all columns enter </w:t>
      </w:r>
      <w:r w:rsidRPr="00ED7FD2">
        <w:rPr>
          <w:b/>
          <w:bCs/>
          <w:i/>
          <w:iCs/>
        </w:rPr>
        <w:t>Not Applicable</w:t>
      </w:r>
      <w:r>
        <w:t xml:space="preserve"> or </w:t>
      </w:r>
      <w:r w:rsidRPr="00ED7FD2">
        <w:rPr>
          <w:b/>
          <w:bCs/>
          <w:i/>
          <w:iCs/>
        </w:rPr>
        <w:t>NA</w:t>
      </w:r>
      <w:r>
        <w:t>.</w:t>
      </w:r>
    </w:p>
    <w:p w14:paraId="4A787784" w14:textId="3136B098" w:rsidR="00042C7B" w:rsidRDefault="00042C7B" w:rsidP="00042C7B">
      <w:r>
        <w:rPr>
          <w:b/>
          <w:bCs/>
        </w:rPr>
        <w:lastRenderedPageBreak/>
        <w:t xml:space="preserve">NOTE: See </w:t>
      </w:r>
      <w:hyperlink w:anchor="_Appendix_E:_Custom" w:history="1">
        <w:r w:rsidR="005E545F">
          <w:rPr>
            <w:rStyle w:val="Hyperlink"/>
            <w:b/>
            <w:bCs/>
          </w:rPr>
          <w:t>Appendix E</w:t>
        </w:r>
      </w:hyperlink>
      <w:r>
        <w:rPr>
          <w:b/>
          <w:bCs/>
        </w:rPr>
        <w:t xml:space="preserve"> for an example</w:t>
      </w:r>
    </w:p>
    <w:tbl>
      <w:tblPr>
        <w:tblStyle w:val="GridTable4-Accent1"/>
        <w:tblW w:w="5000" w:type="pct"/>
        <w:tblLook w:val="04A0" w:firstRow="1" w:lastRow="0" w:firstColumn="1" w:lastColumn="0" w:noHBand="0" w:noVBand="1"/>
      </w:tblPr>
      <w:tblGrid>
        <w:gridCol w:w="3114"/>
        <w:gridCol w:w="3241"/>
        <w:gridCol w:w="8035"/>
      </w:tblGrid>
      <w:tr w:rsidR="00042C7B" w14:paraId="48CBFFE9" w14:textId="77777777" w:rsidTr="00BB7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01B7CE43" w14:textId="64277B4F" w:rsidR="00042C7B" w:rsidRDefault="00281AA4" w:rsidP="00BB78E6">
            <w:r>
              <w:t>Security Role Name</w:t>
            </w:r>
          </w:p>
        </w:tc>
        <w:tc>
          <w:tcPr>
            <w:tcW w:w="1126" w:type="pct"/>
          </w:tcPr>
          <w:p w14:paraId="0370A44E" w14:textId="0F643D58" w:rsidR="00042C7B" w:rsidRDefault="00572268" w:rsidP="00BB78E6">
            <w:pPr>
              <w:cnfStyle w:val="100000000000" w:firstRow="1" w:lastRow="0" w:firstColumn="0" w:lastColumn="0" w:oddVBand="0" w:evenVBand="0" w:oddHBand="0" w:evenHBand="0" w:firstRowFirstColumn="0" w:firstRowLastColumn="0" w:lastRowFirstColumn="0" w:lastRowLastColumn="0"/>
            </w:pPr>
            <w:r>
              <w:t>Access to PII or FTI Data</w:t>
            </w:r>
          </w:p>
        </w:tc>
        <w:tc>
          <w:tcPr>
            <w:tcW w:w="2792" w:type="pct"/>
          </w:tcPr>
          <w:p w14:paraId="135BEE27" w14:textId="3B975AF9" w:rsidR="00042C7B" w:rsidRDefault="00572268" w:rsidP="00BB78E6">
            <w:pPr>
              <w:cnfStyle w:val="100000000000" w:firstRow="1" w:lastRow="0" w:firstColumn="0" w:lastColumn="0" w:oddVBand="0" w:evenVBand="0" w:oddHBand="0" w:evenHBand="0" w:firstRowFirstColumn="0" w:firstRowLastColumn="0" w:lastRowFirstColumn="0" w:lastRowLastColumn="0"/>
            </w:pPr>
            <w:r>
              <w:t>Descriptive purpose of Security Role</w:t>
            </w:r>
          </w:p>
        </w:tc>
      </w:tr>
      <w:tr w:rsidR="00042C7B" w14:paraId="42A9EA14" w14:textId="77777777" w:rsidTr="00BB7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55256F9D" w14:textId="77777777" w:rsidR="00042C7B" w:rsidRPr="00B92E04" w:rsidRDefault="00042C7B" w:rsidP="00BB78E6"/>
        </w:tc>
        <w:tc>
          <w:tcPr>
            <w:tcW w:w="1126" w:type="pct"/>
          </w:tcPr>
          <w:p w14:paraId="1837B3A7" w14:textId="77777777" w:rsidR="00042C7B" w:rsidRPr="00B92E04" w:rsidRDefault="00042C7B" w:rsidP="00BB78E6">
            <w:pPr>
              <w:cnfStyle w:val="000000100000" w:firstRow="0" w:lastRow="0" w:firstColumn="0" w:lastColumn="0" w:oddVBand="0" w:evenVBand="0" w:oddHBand="1" w:evenHBand="0" w:firstRowFirstColumn="0" w:firstRowLastColumn="0" w:lastRowFirstColumn="0" w:lastRowLastColumn="0"/>
            </w:pPr>
          </w:p>
        </w:tc>
        <w:tc>
          <w:tcPr>
            <w:tcW w:w="2792" w:type="pct"/>
          </w:tcPr>
          <w:p w14:paraId="2BF3CA70" w14:textId="77777777" w:rsidR="00042C7B" w:rsidRPr="00B92E04" w:rsidRDefault="00042C7B" w:rsidP="00BB78E6">
            <w:pPr>
              <w:cnfStyle w:val="000000100000" w:firstRow="0" w:lastRow="0" w:firstColumn="0" w:lastColumn="0" w:oddVBand="0" w:evenVBand="0" w:oddHBand="1" w:evenHBand="0" w:firstRowFirstColumn="0" w:firstRowLastColumn="0" w:lastRowFirstColumn="0" w:lastRowLastColumn="0"/>
            </w:pPr>
          </w:p>
        </w:tc>
      </w:tr>
      <w:tr w:rsidR="00042C7B" w14:paraId="4D8B58A8" w14:textId="77777777" w:rsidTr="00BB78E6">
        <w:tc>
          <w:tcPr>
            <w:cnfStyle w:val="001000000000" w:firstRow="0" w:lastRow="0" w:firstColumn="1" w:lastColumn="0" w:oddVBand="0" w:evenVBand="0" w:oddHBand="0" w:evenHBand="0" w:firstRowFirstColumn="0" w:firstRowLastColumn="0" w:lastRowFirstColumn="0" w:lastRowLastColumn="0"/>
            <w:tcW w:w="1082" w:type="pct"/>
          </w:tcPr>
          <w:p w14:paraId="0B85CE5F" w14:textId="77777777" w:rsidR="00042C7B" w:rsidRDefault="00042C7B" w:rsidP="00BB78E6"/>
        </w:tc>
        <w:tc>
          <w:tcPr>
            <w:tcW w:w="1126" w:type="pct"/>
          </w:tcPr>
          <w:p w14:paraId="274AC278" w14:textId="77777777" w:rsidR="00042C7B" w:rsidRDefault="00042C7B" w:rsidP="00BB78E6">
            <w:pPr>
              <w:cnfStyle w:val="000000000000" w:firstRow="0" w:lastRow="0" w:firstColumn="0" w:lastColumn="0" w:oddVBand="0" w:evenVBand="0" w:oddHBand="0" w:evenHBand="0" w:firstRowFirstColumn="0" w:firstRowLastColumn="0" w:lastRowFirstColumn="0" w:lastRowLastColumn="0"/>
            </w:pPr>
          </w:p>
        </w:tc>
        <w:tc>
          <w:tcPr>
            <w:tcW w:w="2792" w:type="pct"/>
          </w:tcPr>
          <w:p w14:paraId="7A1332A8" w14:textId="77777777" w:rsidR="00042C7B" w:rsidRDefault="00042C7B" w:rsidP="00BB78E6">
            <w:pPr>
              <w:cnfStyle w:val="000000000000" w:firstRow="0" w:lastRow="0" w:firstColumn="0" w:lastColumn="0" w:oddVBand="0" w:evenVBand="0" w:oddHBand="0" w:evenHBand="0" w:firstRowFirstColumn="0" w:firstRowLastColumn="0" w:lastRowFirstColumn="0" w:lastRowLastColumn="0"/>
            </w:pPr>
          </w:p>
        </w:tc>
      </w:tr>
      <w:tr w:rsidR="00042C7B" w14:paraId="293E06D7" w14:textId="77777777" w:rsidTr="00BB78E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082" w:type="pct"/>
          </w:tcPr>
          <w:p w14:paraId="75D50829" w14:textId="77777777" w:rsidR="00042C7B" w:rsidRDefault="00042C7B" w:rsidP="00BB78E6"/>
        </w:tc>
        <w:tc>
          <w:tcPr>
            <w:tcW w:w="1126" w:type="pct"/>
          </w:tcPr>
          <w:p w14:paraId="08A6F2A7" w14:textId="77777777" w:rsidR="00042C7B" w:rsidRDefault="00042C7B" w:rsidP="00BB78E6">
            <w:pPr>
              <w:cnfStyle w:val="000000100000" w:firstRow="0" w:lastRow="0" w:firstColumn="0" w:lastColumn="0" w:oddVBand="0" w:evenVBand="0" w:oddHBand="1" w:evenHBand="0" w:firstRowFirstColumn="0" w:firstRowLastColumn="0" w:lastRowFirstColumn="0" w:lastRowLastColumn="0"/>
            </w:pPr>
          </w:p>
        </w:tc>
        <w:tc>
          <w:tcPr>
            <w:tcW w:w="2792" w:type="pct"/>
          </w:tcPr>
          <w:p w14:paraId="07B7978F" w14:textId="77777777" w:rsidR="00042C7B" w:rsidRDefault="00042C7B" w:rsidP="00BB78E6">
            <w:pPr>
              <w:cnfStyle w:val="000000100000" w:firstRow="0" w:lastRow="0" w:firstColumn="0" w:lastColumn="0" w:oddVBand="0" w:evenVBand="0" w:oddHBand="1" w:evenHBand="0" w:firstRowFirstColumn="0" w:firstRowLastColumn="0" w:lastRowFirstColumn="0" w:lastRowLastColumn="0"/>
            </w:pPr>
          </w:p>
        </w:tc>
      </w:tr>
      <w:tr w:rsidR="00042C7B" w14:paraId="51F42EFA" w14:textId="77777777" w:rsidTr="00BB78E6">
        <w:tc>
          <w:tcPr>
            <w:cnfStyle w:val="001000000000" w:firstRow="0" w:lastRow="0" w:firstColumn="1" w:lastColumn="0" w:oddVBand="0" w:evenVBand="0" w:oddHBand="0" w:evenHBand="0" w:firstRowFirstColumn="0" w:firstRowLastColumn="0" w:lastRowFirstColumn="0" w:lastRowLastColumn="0"/>
            <w:tcW w:w="1082" w:type="pct"/>
          </w:tcPr>
          <w:p w14:paraId="4B99414B" w14:textId="77777777" w:rsidR="00042C7B" w:rsidRDefault="00042C7B" w:rsidP="00BB78E6"/>
        </w:tc>
        <w:tc>
          <w:tcPr>
            <w:tcW w:w="1126" w:type="pct"/>
          </w:tcPr>
          <w:p w14:paraId="516AB642" w14:textId="77777777" w:rsidR="00042C7B" w:rsidRDefault="00042C7B" w:rsidP="00BB78E6">
            <w:pPr>
              <w:cnfStyle w:val="000000000000" w:firstRow="0" w:lastRow="0" w:firstColumn="0" w:lastColumn="0" w:oddVBand="0" w:evenVBand="0" w:oddHBand="0" w:evenHBand="0" w:firstRowFirstColumn="0" w:firstRowLastColumn="0" w:lastRowFirstColumn="0" w:lastRowLastColumn="0"/>
            </w:pPr>
          </w:p>
        </w:tc>
        <w:tc>
          <w:tcPr>
            <w:tcW w:w="2792" w:type="pct"/>
          </w:tcPr>
          <w:p w14:paraId="05DEDDEB" w14:textId="77777777" w:rsidR="00042C7B" w:rsidRDefault="00042C7B" w:rsidP="00BB78E6">
            <w:pPr>
              <w:cnfStyle w:val="000000000000" w:firstRow="0" w:lastRow="0" w:firstColumn="0" w:lastColumn="0" w:oddVBand="0" w:evenVBand="0" w:oddHBand="0" w:evenHBand="0" w:firstRowFirstColumn="0" w:firstRowLastColumn="0" w:lastRowFirstColumn="0" w:lastRowLastColumn="0"/>
            </w:pPr>
          </w:p>
        </w:tc>
      </w:tr>
      <w:tr w:rsidR="00042C7B" w14:paraId="5A5842DF" w14:textId="77777777" w:rsidTr="00BB7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1FBB05EA" w14:textId="77777777" w:rsidR="00042C7B" w:rsidRDefault="00042C7B" w:rsidP="00BB78E6"/>
        </w:tc>
        <w:tc>
          <w:tcPr>
            <w:tcW w:w="1126" w:type="pct"/>
          </w:tcPr>
          <w:p w14:paraId="64DE945C" w14:textId="77777777" w:rsidR="00042C7B" w:rsidRDefault="00042C7B" w:rsidP="00BB78E6">
            <w:pPr>
              <w:cnfStyle w:val="000000100000" w:firstRow="0" w:lastRow="0" w:firstColumn="0" w:lastColumn="0" w:oddVBand="0" w:evenVBand="0" w:oddHBand="1" w:evenHBand="0" w:firstRowFirstColumn="0" w:firstRowLastColumn="0" w:lastRowFirstColumn="0" w:lastRowLastColumn="0"/>
            </w:pPr>
          </w:p>
        </w:tc>
        <w:tc>
          <w:tcPr>
            <w:tcW w:w="2792" w:type="pct"/>
          </w:tcPr>
          <w:p w14:paraId="49EE69A9" w14:textId="77777777" w:rsidR="00042C7B" w:rsidRDefault="00042C7B" w:rsidP="00533355">
            <w:pPr>
              <w:keepNext/>
              <w:cnfStyle w:val="000000100000" w:firstRow="0" w:lastRow="0" w:firstColumn="0" w:lastColumn="0" w:oddVBand="0" w:evenVBand="0" w:oddHBand="1" w:evenHBand="0" w:firstRowFirstColumn="0" w:firstRowLastColumn="0" w:lastRowFirstColumn="0" w:lastRowLastColumn="0"/>
            </w:pPr>
          </w:p>
        </w:tc>
      </w:tr>
    </w:tbl>
    <w:p w14:paraId="7DDE6035" w14:textId="196E35D9" w:rsidR="001F1890" w:rsidRDefault="00533355" w:rsidP="00533355">
      <w:pPr>
        <w:pStyle w:val="Caption"/>
        <w:jc w:val="center"/>
      </w:pPr>
      <w:bookmarkStart w:id="254" w:name="_Toc191376224"/>
      <w:r>
        <w:t xml:space="preserve">Table </w:t>
      </w:r>
      <w:r>
        <w:fldChar w:fldCharType="begin"/>
      </w:r>
      <w:r>
        <w:instrText xml:space="preserve"> SEQ Table \* ARABIC </w:instrText>
      </w:r>
      <w:r>
        <w:fldChar w:fldCharType="separate"/>
      </w:r>
      <w:r w:rsidR="006370B0">
        <w:rPr>
          <w:noProof/>
        </w:rPr>
        <w:t>6</w:t>
      </w:r>
      <w:r>
        <w:fldChar w:fldCharType="end"/>
      </w:r>
      <w:r>
        <w:t>: Custom Security Roles</w:t>
      </w:r>
      <w:bookmarkEnd w:id="254"/>
    </w:p>
    <w:p w14:paraId="2E806140" w14:textId="77777777" w:rsidR="005A443B" w:rsidRDefault="005A443B" w:rsidP="00C37F11"/>
    <w:p w14:paraId="0E1F9358" w14:textId="6B69682E" w:rsidR="005A443B" w:rsidRDefault="005A443B" w:rsidP="005A443B">
      <w:pPr>
        <w:pStyle w:val="Heading2"/>
      </w:pPr>
      <w:bookmarkStart w:id="255" w:name="_Step_6:_Production"/>
      <w:bookmarkStart w:id="256" w:name="_Toc191376245"/>
      <w:bookmarkEnd w:id="255"/>
      <w:r>
        <w:t>Step 6: Production Environment Security Teams (Entra Security Groups)</w:t>
      </w:r>
      <w:bookmarkEnd w:id="256"/>
    </w:p>
    <w:p w14:paraId="6C644832" w14:textId="77777777" w:rsidR="005A443B" w:rsidRPr="0055175C" w:rsidRDefault="005A443B" w:rsidP="005A443B">
      <w:pPr>
        <w:rPr>
          <w:i/>
          <w:iCs/>
          <w:color w:val="FF0000"/>
        </w:rPr>
      </w:pPr>
      <w:r w:rsidRPr="0055175C">
        <w:rPr>
          <w:i/>
          <w:iCs/>
          <w:color w:val="FF0000"/>
        </w:rPr>
        <w:t>Required</w:t>
      </w:r>
    </w:p>
    <w:p w14:paraId="224F3086" w14:textId="62F85F70" w:rsidR="004D6925" w:rsidRPr="004D6925" w:rsidRDefault="006567E6" w:rsidP="005A443B">
      <w:r>
        <w:t>Enter all Entra Security Groups that are non-system or Power Platform Admin related that pertain to the use of the Solution objects.</w:t>
      </w:r>
    </w:p>
    <w:p w14:paraId="1F5059BF" w14:textId="541B336B" w:rsidR="005A443B" w:rsidRDefault="005A443B" w:rsidP="005A443B">
      <w:r>
        <w:rPr>
          <w:b/>
          <w:bCs/>
        </w:rPr>
        <w:t xml:space="preserve">NOTE: See </w:t>
      </w:r>
      <w:hyperlink w:anchor="_Appendix_F:_Sample" w:history="1">
        <w:r w:rsidR="00E31C1B">
          <w:rPr>
            <w:rStyle w:val="Hyperlink"/>
            <w:b/>
            <w:bCs/>
          </w:rPr>
          <w:t>Appendix F</w:t>
        </w:r>
      </w:hyperlink>
      <w:r>
        <w:rPr>
          <w:b/>
          <w:bCs/>
        </w:rPr>
        <w:t xml:space="preserve"> for an example</w:t>
      </w:r>
      <w:r>
        <w:t xml:space="preserve"> </w:t>
      </w:r>
    </w:p>
    <w:tbl>
      <w:tblPr>
        <w:tblStyle w:val="GridTable4-Accent1"/>
        <w:tblW w:w="5000" w:type="pct"/>
        <w:tblLook w:val="04A0" w:firstRow="1" w:lastRow="0" w:firstColumn="1" w:lastColumn="0" w:noHBand="0" w:noVBand="1"/>
      </w:tblPr>
      <w:tblGrid>
        <w:gridCol w:w="2245"/>
        <w:gridCol w:w="1145"/>
        <w:gridCol w:w="2274"/>
        <w:gridCol w:w="8726"/>
      </w:tblGrid>
      <w:tr w:rsidR="00572268" w14:paraId="604D3323" w14:textId="77777777" w:rsidTr="0057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pct"/>
          </w:tcPr>
          <w:p w14:paraId="688FB6B2" w14:textId="624DBE46" w:rsidR="00572268" w:rsidRDefault="00572268" w:rsidP="00BB78E6">
            <w:r>
              <w:t>Security Group Name</w:t>
            </w:r>
          </w:p>
        </w:tc>
        <w:tc>
          <w:tcPr>
            <w:tcW w:w="398" w:type="pct"/>
          </w:tcPr>
          <w:p w14:paraId="6C60C159" w14:textId="6731967C" w:rsidR="00572268" w:rsidRDefault="00572268" w:rsidP="00BB78E6">
            <w:pPr>
              <w:cnfStyle w:val="100000000000" w:firstRow="1" w:lastRow="0" w:firstColumn="0" w:lastColumn="0" w:oddVBand="0" w:evenVBand="0" w:oddHBand="0" w:evenHBand="0" w:firstRowFirstColumn="0" w:firstRowLastColumn="0" w:lastRowFirstColumn="0" w:lastRowLastColumn="0"/>
            </w:pPr>
            <w:r>
              <w:t>Projected # of Users</w:t>
            </w:r>
          </w:p>
        </w:tc>
        <w:tc>
          <w:tcPr>
            <w:tcW w:w="790" w:type="pct"/>
          </w:tcPr>
          <w:p w14:paraId="2A1B5BBC" w14:textId="5E451C4C" w:rsidR="00572268" w:rsidRDefault="00572268" w:rsidP="00BB78E6">
            <w:pPr>
              <w:cnfStyle w:val="100000000000" w:firstRow="1" w:lastRow="0" w:firstColumn="0" w:lastColumn="0" w:oddVBand="0" w:evenVBand="0" w:oddHBand="0" w:evenHBand="0" w:firstRowFirstColumn="0" w:firstRowLastColumn="0" w:lastRowFirstColumn="0" w:lastRowLastColumn="0"/>
            </w:pPr>
            <w:r>
              <w:t>Custom Security Role(s)</w:t>
            </w:r>
          </w:p>
        </w:tc>
        <w:tc>
          <w:tcPr>
            <w:tcW w:w="3032" w:type="pct"/>
          </w:tcPr>
          <w:p w14:paraId="56E668BE" w14:textId="4E6F97B2" w:rsidR="00572268" w:rsidRDefault="00572268" w:rsidP="00BB78E6">
            <w:pPr>
              <w:cnfStyle w:val="100000000000" w:firstRow="1" w:lastRow="0" w:firstColumn="0" w:lastColumn="0" w:oddVBand="0" w:evenVBand="0" w:oddHBand="0" w:evenHBand="0" w:firstRowFirstColumn="0" w:firstRowLastColumn="0" w:lastRowFirstColumn="0" w:lastRowLastColumn="0"/>
            </w:pPr>
            <w:r>
              <w:t>Descriptive purpose of Group</w:t>
            </w:r>
          </w:p>
        </w:tc>
      </w:tr>
      <w:tr w:rsidR="00572268" w14:paraId="2AC6BBAE" w14:textId="77777777" w:rsidTr="00572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pct"/>
          </w:tcPr>
          <w:p w14:paraId="0CAFB80F" w14:textId="77777777" w:rsidR="00572268" w:rsidRPr="00B92E04" w:rsidRDefault="00572268" w:rsidP="00BB78E6"/>
        </w:tc>
        <w:tc>
          <w:tcPr>
            <w:tcW w:w="398" w:type="pct"/>
          </w:tcPr>
          <w:p w14:paraId="4C34D1F8" w14:textId="77777777" w:rsidR="00572268" w:rsidRPr="00B92E04" w:rsidRDefault="00572268" w:rsidP="00BB78E6">
            <w:pPr>
              <w:cnfStyle w:val="000000100000" w:firstRow="0" w:lastRow="0" w:firstColumn="0" w:lastColumn="0" w:oddVBand="0" w:evenVBand="0" w:oddHBand="1" w:evenHBand="0" w:firstRowFirstColumn="0" w:firstRowLastColumn="0" w:lastRowFirstColumn="0" w:lastRowLastColumn="0"/>
            </w:pPr>
          </w:p>
        </w:tc>
        <w:tc>
          <w:tcPr>
            <w:tcW w:w="790" w:type="pct"/>
          </w:tcPr>
          <w:p w14:paraId="0F29089B" w14:textId="77777777" w:rsidR="00572268" w:rsidRPr="00B92E04" w:rsidRDefault="00572268" w:rsidP="00BB78E6">
            <w:pPr>
              <w:cnfStyle w:val="000000100000" w:firstRow="0" w:lastRow="0" w:firstColumn="0" w:lastColumn="0" w:oddVBand="0" w:evenVBand="0" w:oddHBand="1" w:evenHBand="0" w:firstRowFirstColumn="0" w:firstRowLastColumn="0" w:lastRowFirstColumn="0" w:lastRowLastColumn="0"/>
            </w:pPr>
          </w:p>
        </w:tc>
        <w:tc>
          <w:tcPr>
            <w:tcW w:w="3032" w:type="pct"/>
          </w:tcPr>
          <w:p w14:paraId="2167EB9D" w14:textId="7841CB81" w:rsidR="00572268" w:rsidRPr="00B92E04" w:rsidRDefault="00572268" w:rsidP="00BB78E6">
            <w:pPr>
              <w:cnfStyle w:val="000000100000" w:firstRow="0" w:lastRow="0" w:firstColumn="0" w:lastColumn="0" w:oddVBand="0" w:evenVBand="0" w:oddHBand="1" w:evenHBand="0" w:firstRowFirstColumn="0" w:firstRowLastColumn="0" w:lastRowFirstColumn="0" w:lastRowLastColumn="0"/>
            </w:pPr>
          </w:p>
        </w:tc>
      </w:tr>
      <w:tr w:rsidR="00572268" w14:paraId="7C9AF7E8" w14:textId="77777777" w:rsidTr="00572268">
        <w:tc>
          <w:tcPr>
            <w:cnfStyle w:val="001000000000" w:firstRow="0" w:lastRow="0" w:firstColumn="1" w:lastColumn="0" w:oddVBand="0" w:evenVBand="0" w:oddHBand="0" w:evenHBand="0" w:firstRowFirstColumn="0" w:firstRowLastColumn="0" w:lastRowFirstColumn="0" w:lastRowLastColumn="0"/>
            <w:tcW w:w="780" w:type="pct"/>
          </w:tcPr>
          <w:p w14:paraId="251ACD4B" w14:textId="77777777" w:rsidR="00572268" w:rsidRDefault="00572268" w:rsidP="00BB78E6"/>
        </w:tc>
        <w:tc>
          <w:tcPr>
            <w:tcW w:w="398" w:type="pct"/>
          </w:tcPr>
          <w:p w14:paraId="104269E0" w14:textId="77777777" w:rsidR="00572268" w:rsidRDefault="00572268" w:rsidP="00BB78E6">
            <w:pPr>
              <w:cnfStyle w:val="000000000000" w:firstRow="0" w:lastRow="0" w:firstColumn="0" w:lastColumn="0" w:oddVBand="0" w:evenVBand="0" w:oddHBand="0" w:evenHBand="0" w:firstRowFirstColumn="0" w:firstRowLastColumn="0" w:lastRowFirstColumn="0" w:lastRowLastColumn="0"/>
            </w:pPr>
          </w:p>
        </w:tc>
        <w:tc>
          <w:tcPr>
            <w:tcW w:w="790" w:type="pct"/>
          </w:tcPr>
          <w:p w14:paraId="3B08709A" w14:textId="77777777" w:rsidR="00572268" w:rsidRDefault="00572268" w:rsidP="00BB78E6">
            <w:pPr>
              <w:cnfStyle w:val="000000000000" w:firstRow="0" w:lastRow="0" w:firstColumn="0" w:lastColumn="0" w:oddVBand="0" w:evenVBand="0" w:oddHBand="0" w:evenHBand="0" w:firstRowFirstColumn="0" w:firstRowLastColumn="0" w:lastRowFirstColumn="0" w:lastRowLastColumn="0"/>
            </w:pPr>
          </w:p>
        </w:tc>
        <w:tc>
          <w:tcPr>
            <w:tcW w:w="3032" w:type="pct"/>
          </w:tcPr>
          <w:p w14:paraId="5EE46F9E" w14:textId="739BCCB0" w:rsidR="00572268" w:rsidRDefault="00572268" w:rsidP="00BB78E6">
            <w:pPr>
              <w:cnfStyle w:val="000000000000" w:firstRow="0" w:lastRow="0" w:firstColumn="0" w:lastColumn="0" w:oddVBand="0" w:evenVBand="0" w:oddHBand="0" w:evenHBand="0" w:firstRowFirstColumn="0" w:firstRowLastColumn="0" w:lastRowFirstColumn="0" w:lastRowLastColumn="0"/>
            </w:pPr>
          </w:p>
        </w:tc>
      </w:tr>
      <w:tr w:rsidR="00572268" w14:paraId="6408FF66" w14:textId="77777777" w:rsidTr="00572268">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780" w:type="pct"/>
          </w:tcPr>
          <w:p w14:paraId="6025749E" w14:textId="77777777" w:rsidR="00572268" w:rsidRDefault="00572268" w:rsidP="00BB78E6"/>
        </w:tc>
        <w:tc>
          <w:tcPr>
            <w:tcW w:w="398" w:type="pct"/>
          </w:tcPr>
          <w:p w14:paraId="17F7BCA0" w14:textId="77777777" w:rsidR="00572268" w:rsidRDefault="00572268" w:rsidP="00BB78E6">
            <w:pPr>
              <w:cnfStyle w:val="000000100000" w:firstRow="0" w:lastRow="0" w:firstColumn="0" w:lastColumn="0" w:oddVBand="0" w:evenVBand="0" w:oddHBand="1" w:evenHBand="0" w:firstRowFirstColumn="0" w:firstRowLastColumn="0" w:lastRowFirstColumn="0" w:lastRowLastColumn="0"/>
            </w:pPr>
          </w:p>
        </w:tc>
        <w:tc>
          <w:tcPr>
            <w:tcW w:w="790" w:type="pct"/>
          </w:tcPr>
          <w:p w14:paraId="393EE58B" w14:textId="77777777" w:rsidR="00572268" w:rsidRDefault="00572268" w:rsidP="00BB78E6">
            <w:pPr>
              <w:cnfStyle w:val="000000100000" w:firstRow="0" w:lastRow="0" w:firstColumn="0" w:lastColumn="0" w:oddVBand="0" w:evenVBand="0" w:oddHBand="1" w:evenHBand="0" w:firstRowFirstColumn="0" w:firstRowLastColumn="0" w:lastRowFirstColumn="0" w:lastRowLastColumn="0"/>
            </w:pPr>
          </w:p>
        </w:tc>
        <w:tc>
          <w:tcPr>
            <w:tcW w:w="3032" w:type="pct"/>
          </w:tcPr>
          <w:p w14:paraId="160BF6D5" w14:textId="125DF2F9" w:rsidR="00572268" w:rsidRDefault="00572268" w:rsidP="00BB78E6">
            <w:pPr>
              <w:cnfStyle w:val="000000100000" w:firstRow="0" w:lastRow="0" w:firstColumn="0" w:lastColumn="0" w:oddVBand="0" w:evenVBand="0" w:oddHBand="1" w:evenHBand="0" w:firstRowFirstColumn="0" w:firstRowLastColumn="0" w:lastRowFirstColumn="0" w:lastRowLastColumn="0"/>
            </w:pPr>
          </w:p>
        </w:tc>
      </w:tr>
      <w:tr w:rsidR="00572268" w14:paraId="5BA37509" w14:textId="77777777" w:rsidTr="00572268">
        <w:tc>
          <w:tcPr>
            <w:cnfStyle w:val="001000000000" w:firstRow="0" w:lastRow="0" w:firstColumn="1" w:lastColumn="0" w:oddVBand="0" w:evenVBand="0" w:oddHBand="0" w:evenHBand="0" w:firstRowFirstColumn="0" w:firstRowLastColumn="0" w:lastRowFirstColumn="0" w:lastRowLastColumn="0"/>
            <w:tcW w:w="780" w:type="pct"/>
          </w:tcPr>
          <w:p w14:paraId="483AEAD5" w14:textId="77777777" w:rsidR="00572268" w:rsidRDefault="00572268" w:rsidP="00BB78E6"/>
        </w:tc>
        <w:tc>
          <w:tcPr>
            <w:tcW w:w="398" w:type="pct"/>
          </w:tcPr>
          <w:p w14:paraId="174FD41C" w14:textId="77777777" w:rsidR="00572268" w:rsidRDefault="00572268" w:rsidP="00BB78E6">
            <w:pPr>
              <w:cnfStyle w:val="000000000000" w:firstRow="0" w:lastRow="0" w:firstColumn="0" w:lastColumn="0" w:oddVBand="0" w:evenVBand="0" w:oddHBand="0" w:evenHBand="0" w:firstRowFirstColumn="0" w:firstRowLastColumn="0" w:lastRowFirstColumn="0" w:lastRowLastColumn="0"/>
            </w:pPr>
          </w:p>
        </w:tc>
        <w:tc>
          <w:tcPr>
            <w:tcW w:w="790" w:type="pct"/>
          </w:tcPr>
          <w:p w14:paraId="65717E7D" w14:textId="77777777" w:rsidR="00572268" w:rsidRDefault="00572268" w:rsidP="00BB78E6">
            <w:pPr>
              <w:cnfStyle w:val="000000000000" w:firstRow="0" w:lastRow="0" w:firstColumn="0" w:lastColumn="0" w:oddVBand="0" w:evenVBand="0" w:oddHBand="0" w:evenHBand="0" w:firstRowFirstColumn="0" w:firstRowLastColumn="0" w:lastRowFirstColumn="0" w:lastRowLastColumn="0"/>
            </w:pPr>
          </w:p>
        </w:tc>
        <w:tc>
          <w:tcPr>
            <w:tcW w:w="3032" w:type="pct"/>
          </w:tcPr>
          <w:p w14:paraId="6C88EAC5" w14:textId="7CE4828E" w:rsidR="00572268" w:rsidRDefault="00572268" w:rsidP="00BB78E6">
            <w:pPr>
              <w:cnfStyle w:val="000000000000" w:firstRow="0" w:lastRow="0" w:firstColumn="0" w:lastColumn="0" w:oddVBand="0" w:evenVBand="0" w:oddHBand="0" w:evenHBand="0" w:firstRowFirstColumn="0" w:firstRowLastColumn="0" w:lastRowFirstColumn="0" w:lastRowLastColumn="0"/>
            </w:pPr>
          </w:p>
        </w:tc>
      </w:tr>
      <w:tr w:rsidR="00572268" w14:paraId="19D06790" w14:textId="77777777" w:rsidTr="00572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pct"/>
          </w:tcPr>
          <w:p w14:paraId="28CDC2A5" w14:textId="77777777" w:rsidR="00572268" w:rsidRDefault="00572268" w:rsidP="00BB78E6"/>
        </w:tc>
        <w:tc>
          <w:tcPr>
            <w:tcW w:w="398" w:type="pct"/>
          </w:tcPr>
          <w:p w14:paraId="78B10EC0" w14:textId="77777777" w:rsidR="00572268" w:rsidRDefault="00572268" w:rsidP="00BB78E6">
            <w:pPr>
              <w:cnfStyle w:val="000000100000" w:firstRow="0" w:lastRow="0" w:firstColumn="0" w:lastColumn="0" w:oddVBand="0" w:evenVBand="0" w:oddHBand="1" w:evenHBand="0" w:firstRowFirstColumn="0" w:firstRowLastColumn="0" w:lastRowFirstColumn="0" w:lastRowLastColumn="0"/>
            </w:pPr>
          </w:p>
        </w:tc>
        <w:tc>
          <w:tcPr>
            <w:tcW w:w="790" w:type="pct"/>
          </w:tcPr>
          <w:p w14:paraId="0B1ED695" w14:textId="77777777" w:rsidR="00572268" w:rsidRDefault="00572268" w:rsidP="00BB78E6">
            <w:pPr>
              <w:cnfStyle w:val="000000100000" w:firstRow="0" w:lastRow="0" w:firstColumn="0" w:lastColumn="0" w:oddVBand="0" w:evenVBand="0" w:oddHBand="1" w:evenHBand="0" w:firstRowFirstColumn="0" w:firstRowLastColumn="0" w:lastRowFirstColumn="0" w:lastRowLastColumn="0"/>
            </w:pPr>
          </w:p>
        </w:tc>
        <w:tc>
          <w:tcPr>
            <w:tcW w:w="3032" w:type="pct"/>
          </w:tcPr>
          <w:p w14:paraId="3B8FE1A6" w14:textId="4D713584" w:rsidR="00572268" w:rsidRDefault="00572268" w:rsidP="00533355">
            <w:pPr>
              <w:keepNext/>
              <w:cnfStyle w:val="000000100000" w:firstRow="0" w:lastRow="0" w:firstColumn="0" w:lastColumn="0" w:oddVBand="0" w:evenVBand="0" w:oddHBand="1" w:evenHBand="0" w:firstRowFirstColumn="0" w:firstRowLastColumn="0" w:lastRowFirstColumn="0" w:lastRowLastColumn="0"/>
            </w:pPr>
          </w:p>
        </w:tc>
      </w:tr>
    </w:tbl>
    <w:p w14:paraId="6ADF54A9" w14:textId="3CCFACE9" w:rsidR="005A443B" w:rsidRDefault="00533355" w:rsidP="00533355">
      <w:pPr>
        <w:pStyle w:val="Caption"/>
        <w:jc w:val="center"/>
      </w:pPr>
      <w:bookmarkStart w:id="257" w:name="_Toc191376225"/>
      <w:r>
        <w:t xml:space="preserve">Table </w:t>
      </w:r>
      <w:r>
        <w:fldChar w:fldCharType="begin"/>
      </w:r>
      <w:r>
        <w:instrText xml:space="preserve"> SEQ Table \* ARABIC </w:instrText>
      </w:r>
      <w:r>
        <w:fldChar w:fldCharType="separate"/>
      </w:r>
      <w:r w:rsidR="006370B0">
        <w:rPr>
          <w:noProof/>
        </w:rPr>
        <w:t>7</w:t>
      </w:r>
      <w:r>
        <w:fldChar w:fldCharType="end"/>
      </w:r>
      <w:r>
        <w:t>: Production Environment Security Teams (Entra Security Groups)</w:t>
      </w:r>
      <w:bookmarkEnd w:id="257"/>
    </w:p>
    <w:p w14:paraId="1991B607" w14:textId="77777777" w:rsidR="006C574A" w:rsidRDefault="006C574A" w:rsidP="00C37F11"/>
    <w:p w14:paraId="0600D927" w14:textId="2E28E98E" w:rsidR="006C574A" w:rsidRDefault="006C574A" w:rsidP="006C574A">
      <w:pPr>
        <w:pStyle w:val="Heading2"/>
      </w:pPr>
      <w:bookmarkStart w:id="258" w:name="_Step_7:_Use"/>
      <w:bookmarkStart w:id="259" w:name="_Toc191376246"/>
      <w:bookmarkEnd w:id="258"/>
      <w:r>
        <w:t>Step 7: Use Case Diagrams</w:t>
      </w:r>
      <w:bookmarkEnd w:id="259"/>
    </w:p>
    <w:p w14:paraId="69975FE4" w14:textId="77777777" w:rsidR="006C574A" w:rsidRPr="0055175C" w:rsidRDefault="006C574A" w:rsidP="006C574A">
      <w:pPr>
        <w:rPr>
          <w:i/>
          <w:iCs/>
          <w:color w:val="FF0000"/>
        </w:rPr>
      </w:pPr>
      <w:r w:rsidRPr="0055175C">
        <w:rPr>
          <w:i/>
          <w:iCs/>
          <w:color w:val="FF0000"/>
        </w:rPr>
        <w:t>Required</w:t>
      </w:r>
    </w:p>
    <w:p w14:paraId="6F46ACE7" w14:textId="051241FB" w:rsidR="006C574A" w:rsidRPr="001042C0" w:rsidRDefault="0082628B" w:rsidP="0082628B">
      <w:r>
        <w:t xml:space="preserve">You may provide a graphic or a textual Use Case. Use Cases are important in defining the </w:t>
      </w:r>
      <w:proofErr w:type="gramStart"/>
      <w:r>
        <w:t>ultimate goal</w:t>
      </w:r>
      <w:proofErr w:type="gramEnd"/>
      <w:r>
        <w:t xml:space="preserve"> of your Solutions and </w:t>
      </w:r>
      <w:r w:rsidR="00F13525">
        <w:t>applications and</w:t>
      </w:r>
      <w:r>
        <w:t xml:space="preserve"> </w:t>
      </w:r>
      <w:r w:rsidR="001042C0">
        <w:t>serve as a guide for your business in understanding core business functions</w:t>
      </w:r>
      <w:r>
        <w:t>. A Use Case should be simple, but provide the actual work or process done to accomplish a goal or business function.</w:t>
      </w:r>
    </w:p>
    <w:p w14:paraId="05641C86" w14:textId="169A91C5" w:rsidR="006C574A" w:rsidRDefault="006C574A" w:rsidP="006C574A">
      <w:r>
        <w:rPr>
          <w:b/>
          <w:bCs/>
        </w:rPr>
        <w:t xml:space="preserve">NOTE: See </w:t>
      </w:r>
      <w:hyperlink w:anchor="_Appendix_G:_Sample" w:history="1">
        <w:r w:rsidR="001042C0">
          <w:rPr>
            <w:rStyle w:val="Hyperlink"/>
            <w:b/>
            <w:bCs/>
          </w:rPr>
          <w:t>Appendix G</w:t>
        </w:r>
      </w:hyperlink>
      <w:r>
        <w:rPr>
          <w:b/>
          <w:bCs/>
        </w:rPr>
        <w:t xml:space="preserve"> for an example</w:t>
      </w:r>
      <w:r>
        <w:t xml:space="preserve"> </w:t>
      </w:r>
    </w:p>
    <w:p w14:paraId="1DF829F0" w14:textId="0CFA3005" w:rsidR="006141D4" w:rsidRDefault="006141D4" w:rsidP="002C4A07"/>
    <w:p w14:paraId="545A5993" w14:textId="409806F4" w:rsidR="005F6619" w:rsidRDefault="005F6619" w:rsidP="005F6619">
      <w:pPr>
        <w:pStyle w:val="Heading2"/>
      </w:pPr>
      <w:bookmarkStart w:id="260" w:name="_Toc191376247"/>
      <w:r>
        <w:lastRenderedPageBreak/>
        <w:t>Step 8: Comments</w:t>
      </w:r>
      <w:r w:rsidR="00784195">
        <w:t xml:space="preserve">, </w:t>
      </w:r>
      <w:r>
        <w:t>N</w:t>
      </w:r>
      <w:r w:rsidR="006E1BB0">
        <w:t>otes</w:t>
      </w:r>
      <w:r w:rsidR="00784195">
        <w:t xml:space="preserve"> or Instructions</w:t>
      </w:r>
      <w:bookmarkEnd w:id="260"/>
    </w:p>
    <w:p w14:paraId="07062687" w14:textId="17651639" w:rsidR="006E1BB0" w:rsidRPr="006E1BB0" w:rsidRDefault="006E1BB0" w:rsidP="006E1BB0">
      <w:r>
        <w:t>(optional)</w:t>
      </w:r>
    </w:p>
    <w:p w14:paraId="6127F121" w14:textId="249DEB44" w:rsidR="005F6619" w:rsidRDefault="006E1BB0" w:rsidP="005F6619">
      <w:r>
        <w:t xml:space="preserve">This section allows the group submitting the </w:t>
      </w:r>
      <w:r w:rsidR="00784195">
        <w:t xml:space="preserve">Solution Design document the ability to provide any additional notes, comments, or </w:t>
      </w:r>
      <w:r w:rsidR="00AA65D7">
        <w:t>instructions related to this document or the deployment of the solution into production.</w:t>
      </w:r>
    </w:p>
    <w:p w14:paraId="3CC7589B" w14:textId="77777777" w:rsidR="0069612B" w:rsidRDefault="0069612B">
      <w:pPr>
        <w:rPr>
          <w:rFonts w:asciiTheme="majorHAnsi" w:eastAsiaTheme="majorEastAsia" w:hAnsiTheme="majorHAnsi" w:cstheme="majorBidi"/>
          <w:color w:val="2F5496" w:themeColor="accent1" w:themeShade="BF"/>
          <w:sz w:val="32"/>
          <w:szCs w:val="32"/>
        </w:rPr>
      </w:pPr>
      <w:bookmarkStart w:id="261" w:name="_Appendix_A:_Sample"/>
      <w:bookmarkEnd w:id="261"/>
      <w:r>
        <w:br w:type="page"/>
      </w:r>
    </w:p>
    <w:p w14:paraId="09983AF3" w14:textId="5962C25D" w:rsidR="00E6381B" w:rsidRDefault="006141D4" w:rsidP="0062683E">
      <w:pPr>
        <w:pStyle w:val="Heading1"/>
      </w:pPr>
      <w:bookmarkStart w:id="262" w:name="_Toc191376248"/>
      <w:r>
        <w:lastRenderedPageBreak/>
        <w:t xml:space="preserve">Appendix A: Sample </w:t>
      </w:r>
      <w:r w:rsidR="008A6357">
        <w:t xml:space="preserve">Solution </w:t>
      </w:r>
      <w:r>
        <w:t>Object List</w:t>
      </w:r>
      <w:bookmarkEnd w:id="262"/>
    </w:p>
    <w:p w14:paraId="06B672FF" w14:textId="2031C752" w:rsidR="006141D4" w:rsidRDefault="00BD54CB" w:rsidP="006141D4">
      <w:r>
        <w:t xml:space="preserve">List everything that is part of your Solution. Simply open you Solution and </w:t>
      </w:r>
      <w:r w:rsidR="00ED7587">
        <w:t>list all items that are part of your Solution</w:t>
      </w:r>
      <w:r w:rsidR="00AC470B">
        <w:t>.</w:t>
      </w:r>
    </w:p>
    <w:p w14:paraId="2DDACF46" w14:textId="3727C191" w:rsidR="00AC470B" w:rsidRDefault="00AC470B" w:rsidP="006141D4">
      <w:r>
        <w:t xml:space="preserve">Below is a sample list of a Solution that provides an </w:t>
      </w:r>
      <w:r w:rsidR="00C53B87">
        <w:t>application</w:t>
      </w:r>
      <w:r>
        <w:t xml:space="preserve"> called Work Hours, where users go to record their hours against Work Codes each day.</w:t>
      </w:r>
    </w:p>
    <w:p w14:paraId="18BD40D3" w14:textId="2EFF228B" w:rsidR="00261A0F" w:rsidRDefault="00C54D75" w:rsidP="006141D4">
      <w:r>
        <w:t>Back to</w:t>
      </w:r>
      <w:hyperlink w:anchor="_Step_1:_Solution" w:history="1">
        <w:r w:rsidRPr="00C54D75">
          <w:rPr>
            <w:rStyle w:val="Hyperlink"/>
          </w:rPr>
          <w:t xml:space="preserve"> Step 1: Solution Objects</w:t>
        </w:r>
      </w:hyperlink>
    </w:p>
    <w:tbl>
      <w:tblPr>
        <w:tblStyle w:val="GridTable4-Accent1"/>
        <w:tblW w:w="5000" w:type="pct"/>
        <w:tblLook w:val="04A0" w:firstRow="1" w:lastRow="0" w:firstColumn="1" w:lastColumn="0" w:noHBand="0" w:noVBand="1"/>
      </w:tblPr>
      <w:tblGrid>
        <w:gridCol w:w="2728"/>
        <w:gridCol w:w="2386"/>
        <w:gridCol w:w="9276"/>
      </w:tblGrid>
      <w:tr w:rsidR="006141D4" w14:paraId="3C849107" w14:textId="77777777" w:rsidTr="008A63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pct"/>
          </w:tcPr>
          <w:p w14:paraId="5FCA6F29" w14:textId="77777777" w:rsidR="006141D4" w:rsidRDefault="006141D4" w:rsidP="00BB78E6">
            <w:r>
              <w:t>Object Name</w:t>
            </w:r>
          </w:p>
        </w:tc>
        <w:tc>
          <w:tcPr>
            <w:tcW w:w="829" w:type="pct"/>
          </w:tcPr>
          <w:p w14:paraId="74176D74" w14:textId="77777777" w:rsidR="006141D4" w:rsidRDefault="006141D4" w:rsidP="00BB78E6">
            <w:pPr>
              <w:cnfStyle w:val="100000000000" w:firstRow="1" w:lastRow="0" w:firstColumn="0" w:lastColumn="0" w:oddVBand="0" w:evenVBand="0" w:oddHBand="0" w:evenHBand="0" w:firstRowFirstColumn="0" w:firstRowLastColumn="0" w:lastRowFirstColumn="0" w:lastRowLastColumn="0"/>
            </w:pPr>
            <w:r>
              <w:t>Object Type</w:t>
            </w:r>
          </w:p>
        </w:tc>
        <w:tc>
          <w:tcPr>
            <w:tcW w:w="3223" w:type="pct"/>
          </w:tcPr>
          <w:p w14:paraId="41CEFB1E" w14:textId="77777777" w:rsidR="006141D4" w:rsidRDefault="006141D4" w:rsidP="00BB78E6">
            <w:pPr>
              <w:cnfStyle w:val="100000000000" w:firstRow="1" w:lastRow="0" w:firstColumn="0" w:lastColumn="0" w:oddVBand="0" w:evenVBand="0" w:oddHBand="0" w:evenHBand="0" w:firstRowFirstColumn="0" w:firstRowLastColumn="0" w:lastRowFirstColumn="0" w:lastRowLastColumn="0"/>
            </w:pPr>
            <w:r>
              <w:t>Descriptive purpose</w:t>
            </w:r>
          </w:p>
        </w:tc>
      </w:tr>
      <w:tr w:rsidR="006141D4" w14:paraId="1F2C7CC2" w14:textId="77777777" w:rsidTr="008A6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pct"/>
          </w:tcPr>
          <w:p w14:paraId="44BC9F4C" w14:textId="77777777" w:rsidR="006141D4" w:rsidRPr="00E61E7A" w:rsidRDefault="006141D4" w:rsidP="00BB78E6">
            <w:r w:rsidRPr="00E61E7A">
              <w:t>Work Hours App</w:t>
            </w:r>
          </w:p>
        </w:tc>
        <w:tc>
          <w:tcPr>
            <w:tcW w:w="829" w:type="pct"/>
          </w:tcPr>
          <w:p w14:paraId="1337F3B7" w14:textId="77777777" w:rsidR="006141D4" w:rsidRPr="00E61E7A" w:rsidRDefault="006141D4" w:rsidP="00BB78E6">
            <w:pPr>
              <w:cnfStyle w:val="000000100000" w:firstRow="0" w:lastRow="0" w:firstColumn="0" w:lastColumn="0" w:oddVBand="0" w:evenVBand="0" w:oddHBand="1" w:evenHBand="0" w:firstRowFirstColumn="0" w:firstRowLastColumn="0" w:lastRowFirstColumn="0" w:lastRowLastColumn="0"/>
            </w:pPr>
            <w:r w:rsidRPr="00E61E7A">
              <w:t>Power App</w:t>
            </w:r>
          </w:p>
        </w:tc>
        <w:tc>
          <w:tcPr>
            <w:tcW w:w="3223" w:type="pct"/>
          </w:tcPr>
          <w:p w14:paraId="648D636F" w14:textId="77777777" w:rsidR="006141D4" w:rsidRPr="00E61E7A" w:rsidRDefault="006141D4" w:rsidP="00BB78E6">
            <w:pPr>
              <w:cnfStyle w:val="000000100000" w:firstRow="0" w:lastRow="0" w:firstColumn="0" w:lastColumn="0" w:oddVBand="0" w:evenVBand="0" w:oddHBand="1" w:evenHBand="0" w:firstRowFirstColumn="0" w:firstRowLastColumn="0" w:lastRowFirstColumn="0" w:lastRowLastColumn="0"/>
            </w:pPr>
            <w:r w:rsidRPr="00E61E7A">
              <w:t>Users enter their daily time against specific work codes to track hours worked against defined items.</w:t>
            </w:r>
          </w:p>
        </w:tc>
      </w:tr>
      <w:tr w:rsidR="006141D4" w14:paraId="309FE939" w14:textId="77777777" w:rsidTr="008A6357">
        <w:tc>
          <w:tcPr>
            <w:cnfStyle w:val="001000000000" w:firstRow="0" w:lastRow="0" w:firstColumn="1" w:lastColumn="0" w:oddVBand="0" w:evenVBand="0" w:oddHBand="0" w:evenHBand="0" w:firstRowFirstColumn="0" w:firstRowLastColumn="0" w:lastRowFirstColumn="0" w:lastRowLastColumn="0"/>
            <w:tcW w:w="948" w:type="pct"/>
          </w:tcPr>
          <w:p w14:paraId="08BAD361" w14:textId="4A31A1C4" w:rsidR="006141D4" w:rsidRPr="00E61E7A" w:rsidRDefault="006141D4" w:rsidP="00BB78E6">
            <w:r w:rsidRPr="00E61E7A">
              <w:t>Work Hours Flow</w:t>
            </w:r>
          </w:p>
        </w:tc>
        <w:tc>
          <w:tcPr>
            <w:tcW w:w="829" w:type="pct"/>
          </w:tcPr>
          <w:p w14:paraId="024BECDC" w14:textId="1C804B68" w:rsidR="006141D4" w:rsidRPr="00E61E7A" w:rsidRDefault="006141D4" w:rsidP="00BB78E6">
            <w:pPr>
              <w:cnfStyle w:val="000000000000" w:firstRow="0" w:lastRow="0" w:firstColumn="0" w:lastColumn="0" w:oddVBand="0" w:evenVBand="0" w:oddHBand="0" w:evenHBand="0" w:firstRowFirstColumn="0" w:firstRowLastColumn="0" w:lastRowFirstColumn="0" w:lastRowLastColumn="0"/>
            </w:pPr>
            <w:r w:rsidRPr="00E61E7A">
              <w:t>Cloud flow</w:t>
            </w:r>
          </w:p>
        </w:tc>
        <w:tc>
          <w:tcPr>
            <w:tcW w:w="3223" w:type="pct"/>
          </w:tcPr>
          <w:p w14:paraId="35CA6560" w14:textId="0A96A5BC" w:rsidR="006141D4" w:rsidRPr="00E61E7A" w:rsidRDefault="006141D4" w:rsidP="00BB78E6">
            <w:pPr>
              <w:cnfStyle w:val="000000000000" w:firstRow="0" w:lastRow="0" w:firstColumn="0" w:lastColumn="0" w:oddVBand="0" w:evenVBand="0" w:oddHBand="0" w:evenHBand="0" w:firstRowFirstColumn="0" w:firstRowLastColumn="0" w:lastRowFirstColumn="0" w:lastRowLastColumn="0"/>
            </w:pPr>
            <w:r w:rsidRPr="00E61E7A">
              <w:t>This flow kicks off when a user enters a row of data into the</w:t>
            </w:r>
            <w:r w:rsidR="00BF058D" w:rsidRPr="00E61E7A">
              <w:t xml:space="preserve"> Work Hours App. It sends a confirmation email to the user who entered the data, as well as their reporting manager. </w:t>
            </w:r>
          </w:p>
        </w:tc>
      </w:tr>
      <w:tr w:rsidR="006141D4" w14:paraId="4CBBCD36" w14:textId="77777777" w:rsidTr="008A6357">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948" w:type="pct"/>
          </w:tcPr>
          <w:p w14:paraId="01C2F5EB" w14:textId="3CC0B793" w:rsidR="006141D4" w:rsidRPr="00E61E7A" w:rsidRDefault="005B1179" w:rsidP="00BB78E6">
            <w:r w:rsidRPr="00E61E7A">
              <w:t>Work Hours Session Update</w:t>
            </w:r>
          </w:p>
        </w:tc>
        <w:tc>
          <w:tcPr>
            <w:tcW w:w="829" w:type="pct"/>
          </w:tcPr>
          <w:p w14:paraId="2F60F36A" w14:textId="624B73F1" w:rsidR="006141D4" w:rsidRPr="00E61E7A" w:rsidRDefault="00594521" w:rsidP="00BB78E6">
            <w:pPr>
              <w:cnfStyle w:val="000000100000" w:firstRow="0" w:lastRow="0" w:firstColumn="0" w:lastColumn="0" w:oddVBand="0" w:evenVBand="0" w:oddHBand="1" w:evenHBand="0" w:firstRowFirstColumn="0" w:firstRowLastColumn="0" w:lastRowFirstColumn="0" w:lastRowLastColumn="0"/>
            </w:pPr>
            <w:r w:rsidRPr="00E61E7A">
              <w:t>Cloud Flow</w:t>
            </w:r>
          </w:p>
        </w:tc>
        <w:tc>
          <w:tcPr>
            <w:tcW w:w="3223" w:type="pct"/>
          </w:tcPr>
          <w:p w14:paraId="35670872" w14:textId="5E272F56" w:rsidR="006141D4" w:rsidRPr="00E61E7A" w:rsidRDefault="005B1179" w:rsidP="00BB78E6">
            <w:pPr>
              <w:cnfStyle w:val="000000100000" w:firstRow="0" w:lastRow="0" w:firstColumn="0" w:lastColumn="0" w:oddVBand="0" w:evenVBand="0" w:oddHBand="1" w:evenHBand="0" w:firstRowFirstColumn="0" w:firstRowLastColumn="0" w:lastRowFirstColumn="0" w:lastRowLastColumn="0"/>
            </w:pPr>
            <w:proofErr w:type="gramStart"/>
            <w:r w:rsidRPr="00E61E7A">
              <w:t>This flows</w:t>
            </w:r>
            <w:proofErr w:type="gramEnd"/>
            <w:r w:rsidRPr="00E61E7A">
              <w:t xml:space="preserve"> pulls from a SQL Server to load the latest work </w:t>
            </w:r>
            <w:r w:rsidR="00DB0CAF">
              <w:t>codes</w:t>
            </w:r>
            <w:r w:rsidR="00907458" w:rsidRPr="00E61E7A">
              <w:t xml:space="preserve"> into our Dataverse tables to be used and consumed by the Work Hours App</w:t>
            </w:r>
          </w:p>
        </w:tc>
      </w:tr>
      <w:tr w:rsidR="006141D4" w14:paraId="01B97653" w14:textId="77777777" w:rsidTr="008A6357">
        <w:tc>
          <w:tcPr>
            <w:cnfStyle w:val="001000000000" w:firstRow="0" w:lastRow="0" w:firstColumn="1" w:lastColumn="0" w:oddVBand="0" w:evenVBand="0" w:oddHBand="0" w:evenHBand="0" w:firstRowFirstColumn="0" w:firstRowLastColumn="0" w:lastRowFirstColumn="0" w:lastRowLastColumn="0"/>
            <w:tcW w:w="948" w:type="pct"/>
          </w:tcPr>
          <w:p w14:paraId="5BBC7B9D" w14:textId="0F5C0882" w:rsidR="006141D4" w:rsidRPr="00E61E7A" w:rsidRDefault="00627BF4" w:rsidP="00BB78E6">
            <w:r>
              <w:t>SQL Connection-37ud6</w:t>
            </w:r>
          </w:p>
        </w:tc>
        <w:tc>
          <w:tcPr>
            <w:tcW w:w="829" w:type="pct"/>
          </w:tcPr>
          <w:p w14:paraId="68DF1E8F" w14:textId="7F4CF990" w:rsidR="006141D4" w:rsidRPr="00E61E7A" w:rsidRDefault="00594521" w:rsidP="00BB78E6">
            <w:pPr>
              <w:cnfStyle w:val="000000000000" w:firstRow="0" w:lastRow="0" w:firstColumn="0" w:lastColumn="0" w:oddVBand="0" w:evenVBand="0" w:oddHBand="0" w:evenHBand="0" w:firstRowFirstColumn="0" w:firstRowLastColumn="0" w:lastRowFirstColumn="0" w:lastRowLastColumn="0"/>
            </w:pPr>
            <w:r w:rsidRPr="00E61E7A">
              <w:t>Connection reference</w:t>
            </w:r>
          </w:p>
        </w:tc>
        <w:tc>
          <w:tcPr>
            <w:tcW w:w="3223" w:type="pct"/>
          </w:tcPr>
          <w:p w14:paraId="52A43CB3" w14:textId="259E6A8D" w:rsidR="006141D4" w:rsidRPr="00E61E7A" w:rsidRDefault="00907458" w:rsidP="00BB78E6">
            <w:pPr>
              <w:cnfStyle w:val="000000000000" w:firstRow="0" w:lastRow="0" w:firstColumn="0" w:lastColumn="0" w:oddVBand="0" w:evenVBand="0" w:oddHBand="0" w:evenHBand="0" w:firstRowFirstColumn="0" w:firstRowLastColumn="0" w:lastRowFirstColumn="0" w:lastRowLastColumn="0"/>
            </w:pPr>
            <w:r w:rsidRPr="00E61E7A">
              <w:t xml:space="preserve">Connection to </w:t>
            </w:r>
            <w:r w:rsidR="00361BB7" w:rsidRPr="00E61E7A">
              <w:t>SQL Server – used by the Work Hours Session Update flow</w:t>
            </w:r>
          </w:p>
        </w:tc>
      </w:tr>
      <w:tr w:rsidR="006141D4" w14:paraId="25372BC5" w14:textId="77777777" w:rsidTr="008A6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pct"/>
          </w:tcPr>
          <w:p w14:paraId="42FCF2B8" w14:textId="6CB01A18" w:rsidR="006141D4" w:rsidRPr="00E61E7A" w:rsidRDefault="00627BF4" w:rsidP="00BB78E6">
            <w:r>
              <w:t>Office 365 Outlook Work Hours-8293us</w:t>
            </w:r>
          </w:p>
        </w:tc>
        <w:tc>
          <w:tcPr>
            <w:tcW w:w="829" w:type="pct"/>
          </w:tcPr>
          <w:p w14:paraId="7CF848E5" w14:textId="706132D3" w:rsidR="006141D4" w:rsidRPr="00E61E7A" w:rsidRDefault="00594521" w:rsidP="00BB78E6">
            <w:pPr>
              <w:cnfStyle w:val="000000100000" w:firstRow="0" w:lastRow="0" w:firstColumn="0" w:lastColumn="0" w:oddVBand="0" w:evenVBand="0" w:oddHBand="1" w:evenHBand="0" w:firstRowFirstColumn="0" w:firstRowLastColumn="0" w:lastRowFirstColumn="0" w:lastRowLastColumn="0"/>
            </w:pPr>
            <w:r w:rsidRPr="00E61E7A">
              <w:t>Connection reference</w:t>
            </w:r>
          </w:p>
        </w:tc>
        <w:tc>
          <w:tcPr>
            <w:tcW w:w="3223" w:type="pct"/>
          </w:tcPr>
          <w:p w14:paraId="5C11780B" w14:textId="209AFA1E" w:rsidR="006141D4" w:rsidRPr="00E61E7A" w:rsidRDefault="00361BB7" w:rsidP="00BB78E6">
            <w:pPr>
              <w:cnfStyle w:val="000000100000" w:firstRow="0" w:lastRow="0" w:firstColumn="0" w:lastColumn="0" w:oddVBand="0" w:evenVBand="0" w:oddHBand="1" w:evenHBand="0" w:firstRowFirstColumn="0" w:firstRowLastColumn="0" w:lastRowFirstColumn="0" w:lastRowLastColumn="0"/>
            </w:pPr>
            <w:r w:rsidRPr="00E61E7A">
              <w:t>Connection to Outlook User Groups</w:t>
            </w:r>
            <w:r w:rsidR="00B74914" w:rsidRPr="00E61E7A">
              <w:t xml:space="preserve"> – used in Work Hours Flow and Work Hours Session Update flow to send emails to pertinent personnel.</w:t>
            </w:r>
          </w:p>
        </w:tc>
      </w:tr>
      <w:tr w:rsidR="006141D4" w14:paraId="05C5A691" w14:textId="77777777" w:rsidTr="008A6357">
        <w:tc>
          <w:tcPr>
            <w:cnfStyle w:val="001000000000" w:firstRow="0" w:lastRow="0" w:firstColumn="1" w:lastColumn="0" w:oddVBand="0" w:evenVBand="0" w:oddHBand="0" w:evenHBand="0" w:firstRowFirstColumn="0" w:firstRowLastColumn="0" w:lastRowFirstColumn="0" w:lastRowLastColumn="0"/>
            <w:tcW w:w="948" w:type="pct"/>
          </w:tcPr>
          <w:p w14:paraId="5096DC03" w14:textId="499F9496" w:rsidR="006141D4" w:rsidRPr="00E61E7A" w:rsidRDefault="009D62E9" w:rsidP="00BB78E6">
            <w:r>
              <w:t>Dataverse-237ew</w:t>
            </w:r>
          </w:p>
        </w:tc>
        <w:tc>
          <w:tcPr>
            <w:tcW w:w="829" w:type="pct"/>
          </w:tcPr>
          <w:p w14:paraId="468348D0" w14:textId="6457291E" w:rsidR="006141D4" w:rsidRPr="00E61E7A" w:rsidRDefault="00594521" w:rsidP="00BB78E6">
            <w:pPr>
              <w:cnfStyle w:val="000000000000" w:firstRow="0" w:lastRow="0" w:firstColumn="0" w:lastColumn="0" w:oddVBand="0" w:evenVBand="0" w:oddHBand="0" w:evenHBand="0" w:firstRowFirstColumn="0" w:firstRowLastColumn="0" w:lastRowFirstColumn="0" w:lastRowLastColumn="0"/>
            </w:pPr>
            <w:r w:rsidRPr="00E61E7A">
              <w:t>Connection reference</w:t>
            </w:r>
          </w:p>
        </w:tc>
        <w:tc>
          <w:tcPr>
            <w:tcW w:w="3223" w:type="pct"/>
          </w:tcPr>
          <w:p w14:paraId="358D38B7" w14:textId="3D40E5C2" w:rsidR="006141D4" w:rsidRPr="00E61E7A" w:rsidRDefault="00B74914" w:rsidP="00BB78E6">
            <w:pPr>
              <w:cnfStyle w:val="000000000000" w:firstRow="0" w:lastRow="0" w:firstColumn="0" w:lastColumn="0" w:oddVBand="0" w:evenVBand="0" w:oddHBand="0" w:evenHBand="0" w:firstRowFirstColumn="0" w:firstRowLastColumn="0" w:lastRowFirstColumn="0" w:lastRowLastColumn="0"/>
            </w:pPr>
            <w:r w:rsidRPr="00E61E7A">
              <w:t xml:space="preserve">Connection to </w:t>
            </w:r>
            <w:r w:rsidR="00692DE7" w:rsidRPr="00E61E7A">
              <w:t>Dataverse to store data in production</w:t>
            </w:r>
          </w:p>
        </w:tc>
      </w:tr>
      <w:tr w:rsidR="006141D4" w14:paraId="3D5543C2" w14:textId="77777777" w:rsidTr="008A6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pct"/>
          </w:tcPr>
          <w:p w14:paraId="5F407EA0" w14:textId="02F2F26A" w:rsidR="006141D4" w:rsidRPr="00E61E7A" w:rsidRDefault="00E61E7A" w:rsidP="00BB78E6">
            <w:r>
              <w:t xml:space="preserve">Work Hours </w:t>
            </w:r>
            <w:proofErr w:type="spellStart"/>
            <w:r>
              <w:t>Tbl</w:t>
            </w:r>
            <w:proofErr w:type="spellEnd"/>
          </w:p>
        </w:tc>
        <w:tc>
          <w:tcPr>
            <w:tcW w:w="829" w:type="pct"/>
          </w:tcPr>
          <w:p w14:paraId="4846AF3E" w14:textId="1D66ACED" w:rsidR="006141D4" w:rsidRPr="00E61E7A" w:rsidRDefault="00594521" w:rsidP="00BB78E6">
            <w:pPr>
              <w:cnfStyle w:val="000000100000" w:firstRow="0" w:lastRow="0" w:firstColumn="0" w:lastColumn="0" w:oddVBand="0" w:evenVBand="0" w:oddHBand="1" w:evenHBand="0" w:firstRowFirstColumn="0" w:firstRowLastColumn="0" w:lastRowFirstColumn="0" w:lastRowLastColumn="0"/>
              <w:rPr>
                <w:rStyle w:val="PlaceholderText"/>
                <w:color w:val="auto"/>
              </w:rPr>
            </w:pPr>
            <w:r w:rsidRPr="00E61E7A">
              <w:rPr>
                <w:rStyle w:val="PlaceholderText"/>
                <w:color w:val="auto"/>
              </w:rPr>
              <w:t>Dataverse</w:t>
            </w:r>
          </w:p>
        </w:tc>
        <w:tc>
          <w:tcPr>
            <w:tcW w:w="3223" w:type="pct"/>
          </w:tcPr>
          <w:p w14:paraId="5ABDC5AC" w14:textId="193CC108" w:rsidR="006141D4" w:rsidRPr="00546741" w:rsidRDefault="00E61E7A" w:rsidP="00BB78E6">
            <w:pPr>
              <w:cnfStyle w:val="000000100000" w:firstRow="0" w:lastRow="0" w:firstColumn="0" w:lastColumn="0" w:oddVBand="0" w:evenVBand="0" w:oddHBand="1" w:evenHBand="0" w:firstRowFirstColumn="0" w:firstRowLastColumn="0" w:lastRowFirstColumn="0" w:lastRowLastColumn="0"/>
              <w:rPr>
                <w:rStyle w:val="PlaceholderText"/>
                <w:color w:val="auto"/>
              </w:rPr>
            </w:pPr>
            <w:r w:rsidRPr="00546741">
              <w:rPr>
                <w:rStyle w:val="PlaceholderText"/>
                <w:color w:val="auto"/>
              </w:rPr>
              <w:t>Table to store the core data behind the Work Hours App</w:t>
            </w:r>
          </w:p>
        </w:tc>
      </w:tr>
      <w:tr w:rsidR="006141D4" w14:paraId="7428ED3B" w14:textId="77777777" w:rsidTr="008A6357">
        <w:tc>
          <w:tcPr>
            <w:cnfStyle w:val="001000000000" w:firstRow="0" w:lastRow="0" w:firstColumn="1" w:lastColumn="0" w:oddVBand="0" w:evenVBand="0" w:oddHBand="0" w:evenHBand="0" w:firstRowFirstColumn="0" w:firstRowLastColumn="0" w:lastRowFirstColumn="0" w:lastRowLastColumn="0"/>
            <w:tcW w:w="948" w:type="pct"/>
          </w:tcPr>
          <w:p w14:paraId="0B152F03" w14:textId="06B73A2C" w:rsidR="006141D4" w:rsidRPr="00E61E7A" w:rsidRDefault="00DB0CAF" w:rsidP="00BB78E6">
            <w:r>
              <w:t xml:space="preserve">Work Hours Codes </w:t>
            </w:r>
            <w:proofErr w:type="spellStart"/>
            <w:r>
              <w:t>Tbl</w:t>
            </w:r>
            <w:proofErr w:type="spellEnd"/>
          </w:p>
        </w:tc>
        <w:tc>
          <w:tcPr>
            <w:tcW w:w="829" w:type="pct"/>
          </w:tcPr>
          <w:p w14:paraId="46B94F25" w14:textId="0E26332B" w:rsidR="006141D4" w:rsidRPr="00E61E7A" w:rsidRDefault="00594521" w:rsidP="00BB78E6">
            <w:pPr>
              <w:cnfStyle w:val="000000000000" w:firstRow="0" w:lastRow="0" w:firstColumn="0" w:lastColumn="0" w:oddVBand="0" w:evenVBand="0" w:oddHBand="0" w:evenHBand="0" w:firstRowFirstColumn="0" w:firstRowLastColumn="0" w:lastRowFirstColumn="0" w:lastRowLastColumn="0"/>
              <w:rPr>
                <w:rStyle w:val="PlaceholderText"/>
                <w:color w:val="auto"/>
              </w:rPr>
            </w:pPr>
            <w:r w:rsidRPr="00E61E7A">
              <w:rPr>
                <w:rStyle w:val="PlaceholderText"/>
                <w:color w:val="auto"/>
              </w:rPr>
              <w:t>Dataverse</w:t>
            </w:r>
          </w:p>
        </w:tc>
        <w:tc>
          <w:tcPr>
            <w:tcW w:w="3223" w:type="pct"/>
          </w:tcPr>
          <w:p w14:paraId="4E1E1C1A" w14:textId="794EB43E" w:rsidR="006141D4" w:rsidRPr="00546741" w:rsidRDefault="00DB0CAF" w:rsidP="00BB78E6">
            <w:pPr>
              <w:cnfStyle w:val="000000000000" w:firstRow="0" w:lastRow="0" w:firstColumn="0" w:lastColumn="0" w:oddVBand="0" w:evenVBand="0" w:oddHBand="0" w:evenHBand="0" w:firstRowFirstColumn="0" w:firstRowLastColumn="0" w:lastRowFirstColumn="0" w:lastRowLastColumn="0"/>
              <w:rPr>
                <w:rStyle w:val="PlaceholderText"/>
                <w:color w:val="auto"/>
              </w:rPr>
            </w:pPr>
            <w:r w:rsidRPr="00546741">
              <w:rPr>
                <w:rStyle w:val="PlaceholderText"/>
                <w:color w:val="auto"/>
              </w:rPr>
              <w:t>Table to st</w:t>
            </w:r>
            <w:r w:rsidR="00546741" w:rsidRPr="00546741">
              <w:rPr>
                <w:rStyle w:val="PlaceholderText"/>
                <w:color w:val="auto"/>
              </w:rPr>
              <w:t>ore all the Work hours codes from SQL.</w:t>
            </w:r>
          </w:p>
        </w:tc>
      </w:tr>
      <w:tr w:rsidR="006141D4" w14:paraId="7E5CA409" w14:textId="77777777" w:rsidTr="008A6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pct"/>
          </w:tcPr>
          <w:p w14:paraId="6121DDD4" w14:textId="64D7F247" w:rsidR="006141D4" w:rsidRPr="00E61E7A" w:rsidRDefault="009202B0" w:rsidP="00BB78E6">
            <w:proofErr w:type="spellStart"/>
            <w:r>
              <w:t>EnvVarSQL</w:t>
            </w:r>
            <w:proofErr w:type="spellEnd"/>
          </w:p>
        </w:tc>
        <w:tc>
          <w:tcPr>
            <w:tcW w:w="829" w:type="pct"/>
          </w:tcPr>
          <w:p w14:paraId="6B47EF58" w14:textId="504E3D60" w:rsidR="006141D4" w:rsidRPr="00E61E7A" w:rsidRDefault="00DB570D" w:rsidP="00BB78E6">
            <w:pPr>
              <w:cnfStyle w:val="000000100000" w:firstRow="0" w:lastRow="0" w:firstColumn="0" w:lastColumn="0" w:oddVBand="0" w:evenVBand="0" w:oddHBand="1" w:evenHBand="0" w:firstRowFirstColumn="0" w:firstRowLastColumn="0" w:lastRowFirstColumn="0" w:lastRowLastColumn="0"/>
              <w:rPr>
                <w:rStyle w:val="PlaceholderText"/>
                <w:color w:val="auto"/>
              </w:rPr>
            </w:pPr>
            <w:r>
              <w:rPr>
                <w:rStyle w:val="PlaceholderText"/>
                <w:color w:val="auto"/>
              </w:rPr>
              <w:t>Environment Variable</w:t>
            </w:r>
          </w:p>
        </w:tc>
        <w:tc>
          <w:tcPr>
            <w:tcW w:w="3223" w:type="pct"/>
          </w:tcPr>
          <w:p w14:paraId="41B6014C" w14:textId="310DDCAB" w:rsidR="006141D4" w:rsidRPr="00546741" w:rsidRDefault="00DB570D" w:rsidP="00BB78E6">
            <w:pPr>
              <w:cnfStyle w:val="000000100000" w:firstRow="0" w:lastRow="0" w:firstColumn="0" w:lastColumn="0" w:oddVBand="0" w:evenVBand="0" w:oddHBand="1" w:evenHBand="0" w:firstRowFirstColumn="0" w:firstRowLastColumn="0" w:lastRowFirstColumn="0" w:lastRowLastColumn="0"/>
              <w:rPr>
                <w:rStyle w:val="PlaceholderText"/>
                <w:color w:val="auto"/>
              </w:rPr>
            </w:pPr>
            <w:r>
              <w:rPr>
                <w:rStyle w:val="PlaceholderText"/>
                <w:color w:val="auto"/>
              </w:rPr>
              <w:t>This variabl</w:t>
            </w:r>
            <w:r w:rsidR="003F4B85">
              <w:rPr>
                <w:rStyle w:val="PlaceholderText"/>
                <w:color w:val="auto"/>
              </w:rPr>
              <w:t xml:space="preserve">e </w:t>
            </w:r>
            <w:r w:rsidR="001741D6">
              <w:rPr>
                <w:rStyle w:val="PlaceholderText"/>
                <w:color w:val="auto"/>
              </w:rPr>
              <w:t>is used in the SQL connection to change between Dev, Test, and Prod SQL environments within the Work Hours Flow.</w:t>
            </w:r>
          </w:p>
        </w:tc>
      </w:tr>
      <w:tr w:rsidR="00DD5A94" w14:paraId="08EB2E9A" w14:textId="77777777" w:rsidTr="008A6357">
        <w:tc>
          <w:tcPr>
            <w:cnfStyle w:val="001000000000" w:firstRow="0" w:lastRow="0" w:firstColumn="1" w:lastColumn="0" w:oddVBand="0" w:evenVBand="0" w:oddHBand="0" w:evenHBand="0" w:firstRowFirstColumn="0" w:firstRowLastColumn="0" w:lastRowFirstColumn="0" w:lastRowLastColumn="0"/>
            <w:tcW w:w="948" w:type="pct"/>
          </w:tcPr>
          <w:p w14:paraId="430DEEE5" w14:textId="544EC2DB" w:rsidR="00DD5A94" w:rsidRPr="00E61E7A" w:rsidRDefault="009202B0" w:rsidP="00DD5A94">
            <w:proofErr w:type="spellStart"/>
            <w:r>
              <w:t>W</w:t>
            </w:r>
            <w:r w:rsidR="00153311">
              <w:t>orHoursManagers</w:t>
            </w:r>
            <w:proofErr w:type="spellEnd"/>
          </w:p>
        </w:tc>
        <w:tc>
          <w:tcPr>
            <w:tcW w:w="829" w:type="pct"/>
          </w:tcPr>
          <w:p w14:paraId="0892AA53" w14:textId="274A3D79" w:rsidR="00DD5A94" w:rsidRPr="00E61E7A" w:rsidRDefault="00DD5A94" w:rsidP="00DD5A94">
            <w:pPr>
              <w:cnfStyle w:val="000000000000" w:firstRow="0" w:lastRow="0" w:firstColumn="0" w:lastColumn="0" w:oddVBand="0" w:evenVBand="0" w:oddHBand="0" w:evenHBand="0" w:firstRowFirstColumn="0" w:firstRowLastColumn="0" w:lastRowFirstColumn="0" w:lastRowLastColumn="0"/>
              <w:rPr>
                <w:rStyle w:val="PlaceholderText"/>
                <w:color w:val="auto"/>
              </w:rPr>
            </w:pPr>
            <w:r w:rsidRPr="00E61E7A">
              <w:rPr>
                <w:rStyle w:val="PlaceholderText"/>
                <w:color w:val="auto"/>
              </w:rPr>
              <w:t>Security Role</w:t>
            </w:r>
          </w:p>
        </w:tc>
        <w:tc>
          <w:tcPr>
            <w:tcW w:w="3223" w:type="pct"/>
          </w:tcPr>
          <w:p w14:paraId="7D9CF18A" w14:textId="011FC280" w:rsidR="00DD5A94" w:rsidRPr="00546741" w:rsidRDefault="00DD5A94" w:rsidP="00DD5A94">
            <w:pPr>
              <w:cnfStyle w:val="000000000000" w:firstRow="0" w:lastRow="0" w:firstColumn="0" w:lastColumn="0" w:oddVBand="0" w:evenVBand="0" w:oddHBand="0" w:evenHBand="0" w:firstRowFirstColumn="0" w:firstRowLastColumn="0" w:lastRowFirstColumn="0" w:lastRowLastColumn="0"/>
              <w:rPr>
                <w:rStyle w:val="PlaceholderText"/>
                <w:color w:val="auto"/>
              </w:rPr>
            </w:pPr>
            <w:r>
              <w:rPr>
                <w:rStyle w:val="PlaceholderText"/>
                <w:color w:val="auto"/>
              </w:rPr>
              <w:t xml:space="preserve">Manager Role … allows managers to see reports </w:t>
            </w:r>
            <w:r w:rsidR="004E1FB5">
              <w:rPr>
                <w:rStyle w:val="PlaceholderText"/>
                <w:color w:val="auto"/>
              </w:rPr>
              <w:t xml:space="preserve">in Work Hours App </w:t>
            </w:r>
            <w:r>
              <w:rPr>
                <w:rStyle w:val="PlaceholderText"/>
                <w:color w:val="auto"/>
              </w:rPr>
              <w:t xml:space="preserve">on </w:t>
            </w:r>
            <w:proofErr w:type="gramStart"/>
            <w:r>
              <w:rPr>
                <w:rStyle w:val="PlaceholderText"/>
                <w:color w:val="auto"/>
              </w:rPr>
              <w:t>users</w:t>
            </w:r>
            <w:proofErr w:type="gramEnd"/>
            <w:r>
              <w:rPr>
                <w:rStyle w:val="PlaceholderText"/>
                <w:color w:val="auto"/>
              </w:rPr>
              <w:t xml:space="preserve"> hours against Work Codes, and allows them to edit if needed after the hours have been entered.</w:t>
            </w:r>
          </w:p>
        </w:tc>
      </w:tr>
      <w:tr w:rsidR="00DD5A94" w14:paraId="4F7CA562" w14:textId="77777777" w:rsidTr="008A6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pct"/>
          </w:tcPr>
          <w:p w14:paraId="416779F9" w14:textId="7DF82CFA" w:rsidR="00DD5A94" w:rsidRPr="00E61E7A" w:rsidRDefault="00153311" w:rsidP="00DD5A94">
            <w:proofErr w:type="spellStart"/>
            <w:r>
              <w:t>WorkHoursUsers</w:t>
            </w:r>
            <w:proofErr w:type="spellEnd"/>
          </w:p>
        </w:tc>
        <w:tc>
          <w:tcPr>
            <w:tcW w:w="829" w:type="pct"/>
          </w:tcPr>
          <w:p w14:paraId="39BF2FDB" w14:textId="3DAFCB86" w:rsidR="00DD5A94" w:rsidRPr="00E61E7A" w:rsidRDefault="00DD5A94" w:rsidP="00DD5A94">
            <w:pPr>
              <w:cnfStyle w:val="000000100000" w:firstRow="0" w:lastRow="0" w:firstColumn="0" w:lastColumn="0" w:oddVBand="0" w:evenVBand="0" w:oddHBand="1" w:evenHBand="0" w:firstRowFirstColumn="0" w:firstRowLastColumn="0" w:lastRowFirstColumn="0" w:lastRowLastColumn="0"/>
              <w:rPr>
                <w:rStyle w:val="PlaceholderText"/>
                <w:color w:val="auto"/>
              </w:rPr>
            </w:pPr>
            <w:r w:rsidRPr="00E61E7A">
              <w:rPr>
                <w:rStyle w:val="PlaceholderText"/>
                <w:color w:val="auto"/>
              </w:rPr>
              <w:t>Security Role</w:t>
            </w:r>
          </w:p>
        </w:tc>
        <w:tc>
          <w:tcPr>
            <w:tcW w:w="3223" w:type="pct"/>
          </w:tcPr>
          <w:p w14:paraId="769BBBB2" w14:textId="18DA8E09" w:rsidR="00DD5A94" w:rsidRPr="00546741" w:rsidRDefault="00DD5A94" w:rsidP="00DD5A94">
            <w:pPr>
              <w:cnfStyle w:val="000000100000" w:firstRow="0" w:lastRow="0" w:firstColumn="0" w:lastColumn="0" w:oddVBand="0" w:evenVBand="0" w:oddHBand="1" w:evenHBand="0" w:firstRowFirstColumn="0" w:firstRowLastColumn="0" w:lastRowFirstColumn="0" w:lastRowLastColumn="0"/>
              <w:rPr>
                <w:rStyle w:val="PlaceholderText"/>
                <w:color w:val="auto"/>
              </w:rPr>
            </w:pPr>
            <w:r>
              <w:rPr>
                <w:rStyle w:val="PlaceholderText"/>
                <w:color w:val="auto"/>
              </w:rPr>
              <w:t xml:space="preserve">User Role … allows users to enter data </w:t>
            </w:r>
            <w:r w:rsidR="004E1FB5">
              <w:rPr>
                <w:rStyle w:val="PlaceholderText"/>
                <w:color w:val="auto"/>
              </w:rPr>
              <w:t>via the Work Hours app – they can only insert or edit current work hour data, or review (read) past data</w:t>
            </w:r>
            <w:r>
              <w:rPr>
                <w:rStyle w:val="PlaceholderText"/>
                <w:color w:val="auto"/>
              </w:rPr>
              <w:t>.</w:t>
            </w:r>
          </w:p>
        </w:tc>
      </w:tr>
      <w:tr w:rsidR="00DD5A94" w14:paraId="32EF18F3" w14:textId="77777777" w:rsidTr="008A6357">
        <w:tc>
          <w:tcPr>
            <w:cnfStyle w:val="001000000000" w:firstRow="0" w:lastRow="0" w:firstColumn="1" w:lastColumn="0" w:oddVBand="0" w:evenVBand="0" w:oddHBand="0" w:evenHBand="0" w:firstRowFirstColumn="0" w:firstRowLastColumn="0" w:lastRowFirstColumn="0" w:lastRowLastColumn="0"/>
            <w:tcW w:w="948" w:type="pct"/>
          </w:tcPr>
          <w:p w14:paraId="7BE1750B" w14:textId="111C3146" w:rsidR="00DD5A94" w:rsidRPr="00E61E7A" w:rsidRDefault="00937CBE" w:rsidP="00DD5A94">
            <w:proofErr w:type="spellStart"/>
            <w:r>
              <w:t>StaticDataPull</w:t>
            </w:r>
            <w:proofErr w:type="spellEnd"/>
          </w:p>
        </w:tc>
        <w:tc>
          <w:tcPr>
            <w:tcW w:w="829" w:type="pct"/>
          </w:tcPr>
          <w:p w14:paraId="13541C0A" w14:textId="32F6C528" w:rsidR="00DD5A94" w:rsidRPr="00E61E7A" w:rsidRDefault="00DD5A94" w:rsidP="00DD5A94">
            <w:pPr>
              <w:cnfStyle w:val="000000000000" w:firstRow="0" w:lastRow="0" w:firstColumn="0" w:lastColumn="0" w:oddVBand="0" w:evenVBand="0" w:oddHBand="0" w:evenHBand="0" w:firstRowFirstColumn="0" w:firstRowLastColumn="0" w:lastRowFirstColumn="0" w:lastRowLastColumn="0"/>
              <w:rPr>
                <w:rStyle w:val="PlaceholderText"/>
                <w:color w:val="auto"/>
              </w:rPr>
            </w:pPr>
            <w:r w:rsidRPr="00E61E7A">
              <w:rPr>
                <w:rStyle w:val="PlaceholderText"/>
                <w:color w:val="auto"/>
              </w:rPr>
              <w:t>Data Flow</w:t>
            </w:r>
          </w:p>
        </w:tc>
        <w:tc>
          <w:tcPr>
            <w:tcW w:w="3223" w:type="pct"/>
          </w:tcPr>
          <w:p w14:paraId="1CC4549F" w14:textId="1300A067" w:rsidR="00DD5A94" w:rsidRPr="00546741" w:rsidRDefault="00DD5A94" w:rsidP="0045375A">
            <w:pPr>
              <w:keepNext/>
              <w:cnfStyle w:val="000000000000" w:firstRow="0" w:lastRow="0" w:firstColumn="0" w:lastColumn="0" w:oddVBand="0" w:evenVBand="0" w:oddHBand="0" w:evenHBand="0" w:firstRowFirstColumn="0" w:firstRowLastColumn="0" w:lastRowFirstColumn="0" w:lastRowLastColumn="0"/>
              <w:rPr>
                <w:rStyle w:val="PlaceholderText"/>
                <w:color w:val="auto"/>
              </w:rPr>
            </w:pPr>
            <w:r>
              <w:rPr>
                <w:rStyle w:val="PlaceholderText"/>
                <w:color w:val="auto"/>
              </w:rPr>
              <w:t>Pulls support dat</w:t>
            </w:r>
            <w:r w:rsidR="0065579A">
              <w:rPr>
                <w:rStyle w:val="PlaceholderText"/>
                <w:color w:val="auto"/>
              </w:rPr>
              <w:t>a from Sandbox for</w:t>
            </w:r>
            <w:r w:rsidR="005C3629">
              <w:rPr>
                <w:rStyle w:val="PlaceholderText"/>
                <w:color w:val="auto"/>
              </w:rPr>
              <w:t xml:space="preserve"> static values set for drop downs and combo boxes that are relevant but rarely change.</w:t>
            </w:r>
          </w:p>
        </w:tc>
      </w:tr>
    </w:tbl>
    <w:p w14:paraId="11E380A2" w14:textId="73A2ABCF" w:rsidR="0066428B" w:rsidRDefault="0045375A" w:rsidP="0045375A">
      <w:pPr>
        <w:pStyle w:val="Caption"/>
        <w:jc w:val="center"/>
      </w:pPr>
      <w:bookmarkStart w:id="263" w:name="_Toc191376226"/>
      <w:r>
        <w:t xml:space="preserve">Table </w:t>
      </w:r>
      <w:r>
        <w:fldChar w:fldCharType="begin"/>
      </w:r>
      <w:r>
        <w:instrText xml:space="preserve"> SEQ Table \* ARABIC </w:instrText>
      </w:r>
      <w:r>
        <w:fldChar w:fldCharType="separate"/>
      </w:r>
      <w:r w:rsidR="006370B0">
        <w:rPr>
          <w:noProof/>
        </w:rPr>
        <w:t>8</w:t>
      </w:r>
      <w:r>
        <w:fldChar w:fldCharType="end"/>
      </w:r>
      <w:r>
        <w:t>: Sample Solution Object List</w:t>
      </w:r>
      <w:bookmarkEnd w:id="263"/>
    </w:p>
    <w:p w14:paraId="7A5C484E" w14:textId="58D101AF" w:rsidR="009163B3" w:rsidRDefault="009163B3" w:rsidP="006141D4">
      <w:r>
        <w:t>Back to</w:t>
      </w:r>
      <w:hyperlink w:anchor="_Step_1:_Solution" w:history="1">
        <w:r w:rsidRPr="00C54D75">
          <w:rPr>
            <w:rStyle w:val="Hyperlink"/>
          </w:rPr>
          <w:t xml:space="preserve"> Step 1: Solution Objects</w:t>
        </w:r>
      </w:hyperlink>
    </w:p>
    <w:p w14:paraId="06ED4DDE" w14:textId="77777777" w:rsidR="009163B3" w:rsidRDefault="009163B3" w:rsidP="006141D4"/>
    <w:p w14:paraId="3B3EA7C9" w14:textId="77777777" w:rsidR="0066428B" w:rsidRDefault="0066428B">
      <w:r>
        <w:br w:type="page"/>
      </w:r>
    </w:p>
    <w:p w14:paraId="20ADC0D2" w14:textId="62DD7C64" w:rsidR="006141D4" w:rsidRDefault="0066428B" w:rsidP="006727D1">
      <w:pPr>
        <w:pStyle w:val="Heading1"/>
      </w:pPr>
      <w:bookmarkStart w:id="264" w:name="_Appendix_B:_Sample"/>
      <w:bookmarkStart w:id="265" w:name="_Toc191376249"/>
      <w:bookmarkEnd w:id="264"/>
      <w:r>
        <w:lastRenderedPageBreak/>
        <w:t>Appendix B: Sample Connection Reference</w:t>
      </w:r>
      <w:r w:rsidR="00132B09">
        <w:t>s</w:t>
      </w:r>
      <w:bookmarkEnd w:id="265"/>
    </w:p>
    <w:p w14:paraId="383135F4" w14:textId="6C582914" w:rsidR="006438B1" w:rsidRDefault="008B7E75" w:rsidP="006438B1">
      <w:r>
        <w:t xml:space="preserve">This is a list just of the Connection References. The primary difference between the data you enter here and in the </w:t>
      </w:r>
      <w:proofErr w:type="gramStart"/>
      <w:r>
        <w:t>Solution</w:t>
      </w:r>
      <w:proofErr w:type="gramEnd"/>
      <w:r>
        <w:t xml:space="preserve"> table is whether the connections are Premium, and if they are you need to provide the Security Change Management Approval ID.</w:t>
      </w:r>
    </w:p>
    <w:p w14:paraId="742B322F" w14:textId="33E4EF70" w:rsidR="006438B1" w:rsidRPr="006438B1" w:rsidRDefault="006438B1" w:rsidP="006438B1">
      <w:r>
        <w:t>Back to</w:t>
      </w:r>
      <w:hyperlink w:anchor="_Step_2:_Connection" w:history="1">
        <w:r w:rsidR="00132B09">
          <w:rPr>
            <w:rStyle w:val="Hyperlink"/>
          </w:rPr>
          <w:t xml:space="preserve"> Step 2: Connection References</w:t>
        </w:r>
      </w:hyperlink>
    </w:p>
    <w:tbl>
      <w:tblPr>
        <w:tblStyle w:val="GridTable4-Accent1"/>
        <w:tblW w:w="5000" w:type="pct"/>
        <w:tblLook w:val="04A0" w:firstRow="1" w:lastRow="0" w:firstColumn="1" w:lastColumn="0" w:noHBand="0" w:noVBand="1"/>
      </w:tblPr>
      <w:tblGrid>
        <w:gridCol w:w="2133"/>
        <w:gridCol w:w="1537"/>
        <w:gridCol w:w="2826"/>
        <w:gridCol w:w="7894"/>
      </w:tblGrid>
      <w:tr w:rsidR="00B71E55" w14:paraId="34794D1B" w14:textId="77777777" w:rsidTr="00B71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pct"/>
          </w:tcPr>
          <w:p w14:paraId="126A5B76" w14:textId="77777777" w:rsidR="00132B09" w:rsidRDefault="00132B09" w:rsidP="00DC201A">
            <w:r>
              <w:t>Connection Reference Name</w:t>
            </w:r>
          </w:p>
        </w:tc>
        <w:tc>
          <w:tcPr>
            <w:tcW w:w="534" w:type="pct"/>
          </w:tcPr>
          <w:p w14:paraId="15438128" w14:textId="77777777" w:rsidR="00132B09" w:rsidRDefault="00132B09" w:rsidP="00DC201A">
            <w:pPr>
              <w:cnfStyle w:val="100000000000" w:firstRow="1" w:lastRow="0" w:firstColumn="0" w:lastColumn="0" w:oddVBand="0" w:evenVBand="0" w:oddHBand="0" w:evenHBand="0" w:firstRowFirstColumn="0" w:firstRowLastColumn="0" w:lastRowFirstColumn="0" w:lastRowLastColumn="0"/>
            </w:pPr>
            <w:r>
              <w:t>Premium?</w:t>
            </w:r>
          </w:p>
        </w:tc>
        <w:tc>
          <w:tcPr>
            <w:tcW w:w="982" w:type="pct"/>
          </w:tcPr>
          <w:p w14:paraId="59BE935A" w14:textId="77777777" w:rsidR="00132B09" w:rsidRDefault="00132B09" w:rsidP="00DC201A">
            <w:pPr>
              <w:cnfStyle w:val="100000000000" w:firstRow="1" w:lastRow="0" w:firstColumn="0" w:lastColumn="0" w:oddVBand="0" w:evenVBand="0" w:oddHBand="0" w:evenHBand="0" w:firstRowFirstColumn="0" w:firstRowLastColumn="0" w:lastRowFirstColumn="0" w:lastRowLastColumn="0"/>
            </w:pPr>
            <w:r>
              <w:t>Security Change Management Approval ID</w:t>
            </w:r>
          </w:p>
        </w:tc>
        <w:tc>
          <w:tcPr>
            <w:tcW w:w="2743" w:type="pct"/>
          </w:tcPr>
          <w:p w14:paraId="7F27C9E5" w14:textId="77777777" w:rsidR="00132B09" w:rsidRDefault="00132B09" w:rsidP="00DC201A">
            <w:pPr>
              <w:cnfStyle w:val="100000000000" w:firstRow="1" w:lastRow="0" w:firstColumn="0" w:lastColumn="0" w:oddVBand="0" w:evenVBand="0" w:oddHBand="0" w:evenHBand="0" w:firstRowFirstColumn="0" w:firstRowLastColumn="0" w:lastRowFirstColumn="0" w:lastRowLastColumn="0"/>
            </w:pPr>
            <w:r>
              <w:t>Descriptive purpose</w:t>
            </w:r>
          </w:p>
        </w:tc>
      </w:tr>
      <w:tr w:rsidR="00B71E55" w14:paraId="5FE18B7A" w14:textId="77777777" w:rsidTr="00B71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pct"/>
          </w:tcPr>
          <w:p w14:paraId="2C8FC27A" w14:textId="549914DA" w:rsidR="00B71E55" w:rsidRPr="00B92E04" w:rsidRDefault="00B71E55" w:rsidP="00B71E55">
            <w:r>
              <w:t>SQL Connection-37ud6</w:t>
            </w:r>
          </w:p>
        </w:tc>
        <w:tc>
          <w:tcPr>
            <w:tcW w:w="534" w:type="pct"/>
          </w:tcPr>
          <w:p w14:paraId="2224889B" w14:textId="06E59AFA" w:rsidR="00B71E55" w:rsidRPr="00B92E04" w:rsidRDefault="00B71E55" w:rsidP="00B71E55">
            <w:pPr>
              <w:cnfStyle w:val="000000100000" w:firstRow="0" w:lastRow="0" w:firstColumn="0" w:lastColumn="0" w:oddVBand="0" w:evenVBand="0" w:oddHBand="1" w:evenHBand="0" w:firstRowFirstColumn="0" w:firstRowLastColumn="0" w:lastRowFirstColumn="0" w:lastRowLastColumn="0"/>
            </w:pPr>
            <w:r>
              <w:t>Yes</w:t>
            </w:r>
          </w:p>
        </w:tc>
        <w:tc>
          <w:tcPr>
            <w:tcW w:w="982" w:type="pct"/>
          </w:tcPr>
          <w:p w14:paraId="6E996451" w14:textId="486E0B28" w:rsidR="00B71E55" w:rsidRPr="00B92E04" w:rsidRDefault="00B71E55" w:rsidP="00B71E55">
            <w:pPr>
              <w:cnfStyle w:val="000000100000" w:firstRow="0" w:lastRow="0" w:firstColumn="0" w:lastColumn="0" w:oddVBand="0" w:evenVBand="0" w:oddHBand="1" w:evenHBand="0" w:firstRowFirstColumn="0" w:firstRowLastColumn="0" w:lastRowFirstColumn="0" w:lastRowLastColumn="0"/>
            </w:pPr>
            <w:r>
              <w:t>SecChMng12182024-235</w:t>
            </w:r>
          </w:p>
        </w:tc>
        <w:tc>
          <w:tcPr>
            <w:tcW w:w="2743" w:type="pct"/>
          </w:tcPr>
          <w:p w14:paraId="0DAA789B" w14:textId="747A062E" w:rsidR="00B71E55" w:rsidRPr="00B92E04" w:rsidRDefault="00B71E55" w:rsidP="00B71E55">
            <w:pPr>
              <w:cnfStyle w:val="000000100000" w:firstRow="0" w:lastRow="0" w:firstColumn="0" w:lastColumn="0" w:oddVBand="0" w:evenVBand="0" w:oddHBand="1" w:evenHBand="0" w:firstRowFirstColumn="0" w:firstRowLastColumn="0" w:lastRowFirstColumn="0" w:lastRowLastColumn="0"/>
            </w:pPr>
            <w:r w:rsidRPr="00E61E7A">
              <w:t>Connection to SQL Server – used by the Work Hours Session Update flow</w:t>
            </w:r>
          </w:p>
        </w:tc>
      </w:tr>
      <w:tr w:rsidR="00846F41" w14:paraId="355E48FA" w14:textId="77777777" w:rsidTr="00B71E55">
        <w:tc>
          <w:tcPr>
            <w:cnfStyle w:val="001000000000" w:firstRow="0" w:lastRow="0" w:firstColumn="1" w:lastColumn="0" w:oddVBand="0" w:evenVBand="0" w:oddHBand="0" w:evenHBand="0" w:firstRowFirstColumn="0" w:firstRowLastColumn="0" w:lastRowFirstColumn="0" w:lastRowLastColumn="0"/>
            <w:tcW w:w="741" w:type="pct"/>
          </w:tcPr>
          <w:p w14:paraId="6AB0B7DC" w14:textId="0FC1C78A" w:rsidR="00B71E55" w:rsidRDefault="00B71E55" w:rsidP="00B71E55">
            <w:r>
              <w:t>Office 365 Outlook Work Hours-8293us</w:t>
            </w:r>
          </w:p>
        </w:tc>
        <w:tc>
          <w:tcPr>
            <w:tcW w:w="534" w:type="pct"/>
          </w:tcPr>
          <w:p w14:paraId="188A6C62" w14:textId="30956C7E" w:rsidR="00B71E55" w:rsidRDefault="00B71E55" w:rsidP="00B71E55">
            <w:pPr>
              <w:cnfStyle w:val="000000000000" w:firstRow="0" w:lastRow="0" w:firstColumn="0" w:lastColumn="0" w:oddVBand="0" w:evenVBand="0" w:oddHBand="0" w:evenHBand="0" w:firstRowFirstColumn="0" w:firstRowLastColumn="0" w:lastRowFirstColumn="0" w:lastRowLastColumn="0"/>
            </w:pPr>
            <w:r>
              <w:t>No</w:t>
            </w:r>
          </w:p>
        </w:tc>
        <w:tc>
          <w:tcPr>
            <w:tcW w:w="982" w:type="pct"/>
          </w:tcPr>
          <w:p w14:paraId="116CAFF0" w14:textId="1F406DDB" w:rsidR="00B71E55" w:rsidRDefault="00B71E55" w:rsidP="00B71E55">
            <w:pPr>
              <w:cnfStyle w:val="000000000000" w:firstRow="0" w:lastRow="0" w:firstColumn="0" w:lastColumn="0" w:oddVBand="0" w:evenVBand="0" w:oddHBand="0" w:evenHBand="0" w:firstRowFirstColumn="0" w:firstRowLastColumn="0" w:lastRowFirstColumn="0" w:lastRowLastColumn="0"/>
            </w:pPr>
            <w:r>
              <w:t>NA</w:t>
            </w:r>
          </w:p>
        </w:tc>
        <w:tc>
          <w:tcPr>
            <w:tcW w:w="2743" w:type="pct"/>
          </w:tcPr>
          <w:p w14:paraId="11A656D8" w14:textId="67C6A09D" w:rsidR="00B71E55" w:rsidRDefault="00B71E55" w:rsidP="00B71E55">
            <w:pPr>
              <w:cnfStyle w:val="000000000000" w:firstRow="0" w:lastRow="0" w:firstColumn="0" w:lastColumn="0" w:oddVBand="0" w:evenVBand="0" w:oddHBand="0" w:evenHBand="0" w:firstRowFirstColumn="0" w:firstRowLastColumn="0" w:lastRowFirstColumn="0" w:lastRowLastColumn="0"/>
            </w:pPr>
            <w:r w:rsidRPr="00E61E7A">
              <w:t>Connection to Outlook User Groups – used in Work Hours Flow and Work Hours Session Update flow to send emails to pertinent personnel.</w:t>
            </w:r>
          </w:p>
        </w:tc>
      </w:tr>
      <w:tr w:rsidR="00B71E55" w14:paraId="03141450" w14:textId="77777777" w:rsidTr="00B71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pct"/>
          </w:tcPr>
          <w:p w14:paraId="0CC766F7" w14:textId="1810B288" w:rsidR="00B71E55" w:rsidRDefault="00B71E55" w:rsidP="00B71E55">
            <w:r>
              <w:t>Dataverse-237ew</w:t>
            </w:r>
          </w:p>
        </w:tc>
        <w:tc>
          <w:tcPr>
            <w:tcW w:w="534" w:type="pct"/>
          </w:tcPr>
          <w:p w14:paraId="58C5C1C2" w14:textId="06A0BDC7" w:rsidR="00B71E55" w:rsidRDefault="00B71E55" w:rsidP="00B71E55">
            <w:pPr>
              <w:cnfStyle w:val="000000100000" w:firstRow="0" w:lastRow="0" w:firstColumn="0" w:lastColumn="0" w:oddVBand="0" w:evenVBand="0" w:oddHBand="1" w:evenHBand="0" w:firstRowFirstColumn="0" w:firstRowLastColumn="0" w:lastRowFirstColumn="0" w:lastRowLastColumn="0"/>
            </w:pPr>
            <w:r>
              <w:t>Yes</w:t>
            </w:r>
          </w:p>
        </w:tc>
        <w:tc>
          <w:tcPr>
            <w:tcW w:w="982" w:type="pct"/>
          </w:tcPr>
          <w:p w14:paraId="35A719E0" w14:textId="52B8D1DC" w:rsidR="00B71E55" w:rsidRDefault="00B71E55" w:rsidP="00B71E55">
            <w:pPr>
              <w:cnfStyle w:val="000000100000" w:firstRow="0" w:lastRow="0" w:firstColumn="0" w:lastColumn="0" w:oddVBand="0" w:evenVBand="0" w:oddHBand="1" w:evenHBand="0" w:firstRowFirstColumn="0" w:firstRowLastColumn="0" w:lastRowFirstColumn="0" w:lastRowLastColumn="0"/>
            </w:pPr>
            <w:r>
              <w:t>NA</w:t>
            </w:r>
          </w:p>
        </w:tc>
        <w:tc>
          <w:tcPr>
            <w:tcW w:w="2743" w:type="pct"/>
          </w:tcPr>
          <w:p w14:paraId="66987D84" w14:textId="4A0C9F12" w:rsidR="00B71E55" w:rsidRDefault="00B71E55" w:rsidP="0045375A">
            <w:pPr>
              <w:keepNext/>
              <w:cnfStyle w:val="000000100000" w:firstRow="0" w:lastRow="0" w:firstColumn="0" w:lastColumn="0" w:oddVBand="0" w:evenVBand="0" w:oddHBand="1" w:evenHBand="0" w:firstRowFirstColumn="0" w:firstRowLastColumn="0" w:lastRowFirstColumn="0" w:lastRowLastColumn="0"/>
            </w:pPr>
            <w:r w:rsidRPr="00E61E7A">
              <w:t>Connection to Dataverse to store data in production</w:t>
            </w:r>
          </w:p>
        </w:tc>
      </w:tr>
    </w:tbl>
    <w:p w14:paraId="752BD9CF" w14:textId="7FAA0E2A" w:rsidR="00B71E55" w:rsidRDefault="0045375A" w:rsidP="0045375A">
      <w:pPr>
        <w:pStyle w:val="Caption"/>
        <w:jc w:val="center"/>
      </w:pPr>
      <w:bookmarkStart w:id="266" w:name="_Toc191376227"/>
      <w:r>
        <w:t xml:space="preserve">Table </w:t>
      </w:r>
      <w:r>
        <w:fldChar w:fldCharType="begin"/>
      </w:r>
      <w:r>
        <w:instrText xml:space="preserve"> SEQ Table \* ARABIC </w:instrText>
      </w:r>
      <w:r>
        <w:fldChar w:fldCharType="separate"/>
      </w:r>
      <w:r w:rsidR="006370B0">
        <w:rPr>
          <w:noProof/>
        </w:rPr>
        <w:t>9</w:t>
      </w:r>
      <w:r>
        <w:fldChar w:fldCharType="end"/>
      </w:r>
      <w:r>
        <w:t>: Sample Connection References</w:t>
      </w:r>
      <w:bookmarkEnd w:id="266"/>
    </w:p>
    <w:p w14:paraId="0B9D59F7" w14:textId="4F5B1B1C" w:rsidR="006727D1" w:rsidRDefault="0045090E" w:rsidP="006141D4">
      <w:r>
        <w:t>Back to</w:t>
      </w:r>
      <w:hyperlink w:anchor="_Step_2:_Connection" w:history="1">
        <w:r>
          <w:rPr>
            <w:rStyle w:val="Hyperlink"/>
          </w:rPr>
          <w:t xml:space="preserve"> Step 2: Connection References</w:t>
        </w:r>
      </w:hyperlink>
    </w:p>
    <w:p w14:paraId="7064EA85" w14:textId="77777777" w:rsidR="0045090E" w:rsidRDefault="0045090E" w:rsidP="006141D4"/>
    <w:p w14:paraId="2F21135F" w14:textId="77777777" w:rsidR="0045090E" w:rsidRDefault="0045090E" w:rsidP="006141D4"/>
    <w:p w14:paraId="0B99F56F" w14:textId="77777777" w:rsidR="006727D1" w:rsidRDefault="006727D1" w:rsidP="006141D4"/>
    <w:p w14:paraId="5E5C5D5A" w14:textId="01730023" w:rsidR="006727D1" w:rsidRDefault="006727D1" w:rsidP="006141D4">
      <w:r>
        <w:br/>
      </w:r>
    </w:p>
    <w:p w14:paraId="33D8F916" w14:textId="77777777" w:rsidR="006727D1" w:rsidRDefault="006727D1">
      <w:r>
        <w:br w:type="page"/>
      </w:r>
    </w:p>
    <w:p w14:paraId="7D56AE8B" w14:textId="30AD25CE" w:rsidR="006727D1" w:rsidRDefault="006727D1" w:rsidP="004A52CB">
      <w:pPr>
        <w:pStyle w:val="Heading1"/>
      </w:pPr>
      <w:bookmarkStart w:id="267" w:name="_Appendix_C:_Sample"/>
      <w:bookmarkStart w:id="268" w:name="_Toc191376250"/>
      <w:bookmarkEnd w:id="267"/>
      <w:r>
        <w:lastRenderedPageBreak/>
        <w:t xml:space="preserve">Appendix C: </w:t>
      </w:r>
      <w:r w:rsidR="004A52CB">
        <w:t xml:space="preserve">Sample Data Storage </w:t>
      </w:r>
      <w:r w:rsidR="00C37F11">
        <w:t>Mapping</w:t>
      </w:r>
      <w:bookmarkEnd w:id="268"/>
    </w:p>
    <w:p w14:paraId="275968F6" w14:textId="107A3063" w:rsidR="00FD088D" w:rsidRDefault="008B7E75" w:rsidP="00C37F11">
      <w:r>
        <w:t>This is a simple list of data interaction. This table should record the data flow</w:t>
      </w:r>
      <w:r w:rsidR="00F8293F">
        <w:t xml:space="preserve"> from Source to Target and the actions that are allowed. For example, in Row one below you note that the Data interaction originates from the Work Hours App, where the user </w:t>
      </w:r>
      <w:proofErr w:type="gramStart"/>
      <w:r w:rsidR="00F8293F">
        <w:t>has the ability to</w:t>
      </w:r>
      <w:proofErr w:type="gramEnd"/>
      <w:r w:rsidR="00F8293F">
        <w:t xml:space="preserve"> Create, Read, Update, or Delete data on the Target data source</w:t>
      </w:r>
      <w:r w:rsidR="00940765">
        <w:t xml:space="preserve"> </w:t>
      </w:r>
      <w:r w:rsidR="00940765" w:rsidRPr="00F17325">
        <w:t>https://it-</w:t>
      </w:r>
      <w:r w:rsidR="00940765">
        <w:t>aaa</w:t>
      </w:r>
      <w:r w:rsidR="00940765" w:rsidRPr="00F17325">
        <w:t>-</w:t>
      </w:r>
      <w:r w:rsidR="00940765">
        <w:t>bbb</w:t>
      </w:r>
      <w:r w:rsidR="00940765" w:rsidRPr="00F17325">
        <w:t>-prod.crm9.dynamics.com</w:t>
      </w:r>
      <w:r w:rsidR="00940765">
        <w:t>/Dataverse.</w:t>
      </w:r>
    </w:p>
    <w:p w14:paraId="25414EC7" w14:textId="3C2E42A1" w:rsidR="006438B1" w:rsidRDefault="006438B1" w:rsidP="00C37F11">
      <w:r>
        <w:t>Back to</w:t>
      </w:r>
      <w:hyperlink w:anchor="_Step_3:_Data" w:history="1">
        <w:r w:rsidR="00846F41">
          <w:rPr>
            <w:rStyle w:val="Hyperlink"/>
          </w:rPr>
          <w:t xml:space="preserve"> Step 3: Data Storage Mapping</w:t>
        </w:r>
      </w:hyperlink>
    </w:p>
    <w:tbl>
      <w:tblPr>
        <w:tblStyle w:val="GridTable4-Accent1"/>
        <w:tblW w:w="5000" w:type="pct"/>
        <w:tblLook w:val="04A0" w:firstRow="1" w:lastRow="0" w:firstColumn="1" w:lastColumn="0" w:noHBand="0" w:noVBand="1"/>
      </w:tblPr>
      <w:tblGrid>
        <w:gridCol w:w="3114"/>
        <w:gridCol w:w="3241"/>
        <w:gridCol w:w="8035"/>
      </w:tblGrid>
      <w:tr w:rsidR="00FD088D" w14:paraId="24BBBA2D" w14:textId="77777777" w:rsidTr="00BB7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44EC26FE" w14:textId="1540F0D8" w:rsidR="00FD088D" w:rsidRDefault="001F4C6D" w:rsidP="00BB78E6">
            <w:r>
              <w:t>Source</w:t>
            </w:r>
          </w:p>
        </w:tc>
        <w:tc>
          <w:tcPr>
            <w:tcW w:w="1126" w:type="pct"/>
          </w:tcPr>
          <w:p w14:paraId="32A0B711" w14:textId="19CCF633" w:rsidR="00FD088D" w:rsidRDefault="001F4C6D" w:rsidP="00BB78E6">
            <w:pPr>
              <w:cnfStyle w:val="100000000000" w:firstRow="1" w:lastRow="0" w:firstColumn="0" w:lastColumn="0" w:oddVBand="0" w:evenVBand="0" w:oddHBand="0" w:evenHBand="0" w:firstRowFirstColumn="0" w:firstRowLastColumn="0" w:lastRowFirstColumn="0" w:lastRowLastColumn="0"/>
            </w:pPr>
            <w:r>
              <w:t>Data Action(s)</w:t>
            </w:r>
          </w:p>
        </w:tc>
        <w:tc>
          <w:tcPr>
            <w:tcW w:w="2792" w:type="pct"/>
          </w:tcPr>
          <w:p w14:paraId="5A9BC404" w14:textId="31E7CAD4" w:rsidR="00FD088D" w:rsidRDefault="001F4C6D" w:rsidP="00BB78E6">
            <w:pPr>
              <w:cnfStyle w:val="100000000000" w:firstRow="1" w:lastRow="0" w:firstColumn="0" w:lastColumn="0" w:oddVBand="0" w:evenVBand="0" w:oddHBand="0" w:evenHBand="0" w:firstRowFirstColumn="0" w:firstRowLastColumn="0" w:lastRowFirstColumn="0" w:lastRowLastColumn="0"/>
            </w:pPr>
            <w:r>
              <w:t>Target</w:t>
            </w:r>
          </w:p>
        </w:tc>
      </w:tr>
      <w:tr w:rsidR="00FD088D" w14:paraId="3B0B10EA" w14:textId="77777777" w:rsidTr="00BB7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50E21954" w14:textId="3EC4CBF7" w:rsidR="00FD088D" w:rsidRPr="005D071C" w:rsidRDefault="005D071C" w:rsidP="00BB78E6">
            <w:r w:rsidRPr="005D071C">
              <w:t>Work Hours App</w:t>
            </w:r>
          </w:p>
        </w:tc>
        <w:tc>
          <w:tcPr>
            <w:tcW w:w="1126" w:type="pct"/>
          </w:tcPr>
          <w:p w14:paraId="0CF28236" w14:textId="367C9EF2" w:rsidR="00FD088D" w:rsidRPr="00B92E04" w:rsidRDefault="001F4C6D" w:rsidP="00BB78E6">
            <w:pPr>
              <w:cnfStyle w:val="000000100000" w:firstRow="0" w:lastRow="0" w:firstColumn="0" w:lastColumn="0" w:oddVBand="0" w:evenVBand="0" w:oddHBand="1" w:evenHBand="0" w:firstRowFirstColumn="0" w:firstRowLastColumn="0" w:lastRowFirstColumn="0" w:lastRowLastColumn="0"/>
            </w:pPr>
            <w:r>
              <w:t>Create, Read, Update, Delete</w:t>
            </w:r>
          </w:p>
        </w:tc>
        <w:tc>
          <w:tcPr>
            <w:tcW w:w="2792" w:type="pct"/>
          </w:tcPr>
          <w:p w14:paraId="18FFBCAC" w14:textId="77777777" w:rsidR="007E05B1" w:rsidRDefault="00B563A8" w:rsidP="00BB78E6">
            <w:pPr>
              <w:cnfStyle w:val="000000100000" w:firstRow="0" w:lastRow="0" w:firstColumn="0" w:lastColumn="0" w:oddVBand="0" w:evenVBand="0" w:oddHBand="1" w:evenHBand="0" w:firstRowFirstColumn="0" w:firstRowLastColumn="0" w:lastRowFirstColumn="0" w:lastRowLastColumn="0"/>
              <w:rPr>
                <w:ins w:id="269" w:author="Guynes Daniel M (Contractor)" w:date="2025-02-25T11:41:00Z"/>
              </w:rPr>
            </w:pPr>
            <w:r w:rsidRPr="00F17325">
              <w:t>https://it-</w:t>
            </w:r>
            <w:r>
              <w:t>aaa</w:t>
            </w:r>
            <w:r w:rsidRPr="00F17325">
              <w:t>-</w:t>
            </w:r>
            <w:r>
              <w:t>bbb</w:t>
            </w:r>
            <w:r w:rsidRPr="00F17325">
              <w:t>-prod.crm9.dynamics.com</w:t>
            </w:r>
            <w:r>
              <w:t>/Dataverse</w:t>
            </w:r>
            <w:ins w:id="270" w:author="Guynes Daniel M (Contractor)" w:date="2025-02-25T11:40:00Z">
              <w:r w:rsidR="007E05B1">
                <w:t>.</w:t>
              </w:r>
              <w:r w:rsidR="007E05B1" w:rsidRPr="007E05B1">
                <w:t>Work Hours</w:t>
              </w:r>
            </w:ins>
          </w:p>
          <w:p w14:paraId="7BAC9832" w14:textId="77777777" w:rsidR="00FD088D" w:rsidRDefault="007E05B1" w:rsidP="00BB78E6">
            <w:pPr>
              <w:cnfStyle w:val="000000100000" w:firstRow="0" w:lastRow="0" w:firstColumn="0" w:lastColumn="0" w:oddVBand="0" w:evenVBand="0" w:oddHBand="1" w:evenHBand="0" w:firstRowFirstColumn="0" w:firstRowLastColumn="0" w:lastRowFirstColumn="0" w:lastRowLastColumn="0"/>
              <w:rPr>
                <w:ins w:id="271" w:author="Guynes Daniel M (Contractor)" w:date="2025-02-25T11:41:00Z"/>
              </w:rPr>
            </w:pPr>
            <w:ins w:id="272" w:author="Guynes Daniel M (Contractor)" w:date="2025-02-25T11:41:00Z">
              <w:r w:rsidRPr="00F17325">
                <w:t>https://it-</w:t>
              </w:r>
              <w:r>
                <w:t>aaa</w:t>
              </w:r>
              <w:r w:rsidRPr="00F17325">
                <w:t>-</w:t>
              </w:r>
              <w:r>
                <w:t>bbb</w:t>
              </w:r>
              <w:r w:rsidRPr="00F17325">
                <w:t>-prod.crm9.dynamics.com</w:t>
              </w:r>
              <w:r>
                <w:t>/Dataverse.</w:t>
              </w:r>
            </w:ins>
            <w:ins w:id="273" w:author="Guynes Daniel M (Contractor)" w:date="2025-02-25T11:40:00Z">
              <w:r w:rsidRPr="007E05B1">
                <w:t>Work Hour Users</w:t>
              </w:r>
            </w:ins>
          </w:p>
          <w:p w14:paraId="4E7A0B29" w14:textId="7A2C6A4E" w:rsidR="007E05B1" w:rsidRPr="00B92E04" w:rsidRDefault="007E05B1" w:rsidP="00BB78E6">
            <w:pPr>
              <w:cnfStyle w:val="000000100000" w:firstRow="0" w:lastRow="0" w:firstColumn="0" w:lastColumn="0" w:oddVBand="0" w:evenVBand="0" w:oddHBand="1" w:evenHBand="0" w:firstRowFirstColumn="0" w:firstRowLastColumn="0" w:lastRowFirstColumn="0" w:lastRowLastColumn="0"/>
            </w:pPr>
            <w:ins w:id="274" w:author="Guynes Daniel M (Contractor)" w:date="2025-02-25T11:41:00Z">
              <w:r>
                <w:t xml:space="preserve">Excel </w:t>
              </w:r>
              <w:proofErr w:type="spellStart"/>
              <w:r>
                <w:t>Spreadsheet</w:t>
              </w:r>
              <w:r w:rsidR="00C24F0A">
                <w:t>.</w:t>
              </w:r>
              <w:r w:rsidR="00C24F0A" w:rsidRPr="00C24F0A">
                <w:t>Work</w:t>
              </w:r>
              <w:proofErr w:type="spellEnd"/>
              <w:r w:rsidR="00C24F0A" w:rsidRPr="00C24F0A">
                <w:t xml:space="preserve"> Hour Drop </w:t>
              </w:r>
              <w:proofErr w:type="spellStart"/>
              <w:r w:rsidR="00C24F0A" w:rsidRPr="00C24F0A">
                <w:t>Down</w:t>
              </w:r>
              <w:r w:rsidR="00C65B77">
                <w:t>.</w:t>
              </w:r>
            </w:ins>
            <w:ins w:id="275" w:author="Guynes Daniel M (Contractor)" w:date="2025-02-25T11:42:00Z">
              <w:r w:rsidR="00410E20">
                <w:t>Co</w:t>
              </w:r>
              <w:r w:rsidR="00D40C30">
                <w:t>lumns</w:t>
              </w:r>
              <w:proofErr w:type="spellEnd"/>
              <w:r w:rsidR="00D40C30">
                <w:t>[</w:t>
              </w:r>
              <w:r w:rsidR="003247E9">
                <w:t>A2-A10</w:t>
              </w:r>
              <w:r w:rsidR="00D40C30">
                <w:t>]</w:t>
              </w:r>
            </w:ins>
          </w:p>
        </w:tc>
      </w:tr>
      <w:tr w:rsidR="00FD088D" w14:paraId="16BB77A6" w14:textId="77777777" w:rsidTr="00BB78E6">
        <w:tc>
          <w:tcPr>
            <w:cnfStyle w:val="001000000000" w:firstRow="0" w:lastRow="0" w:firstColumn="1" w:lastColumn="0" w:oddVBand="0" w:evenVBand="0" w:oddHBand="0" w:evenHBand="0" w:firstRowFirstColumn="0" w:firstRowLastColumn="0" w:lastRowFirstColumn="0" w:lastRowLastColumn="0"/>
            <w:tcW w:w="1082" w:type="pct"/>
          </w:tcPr>
          <w:p w14:paraId="3294C5DD" w14:textId="788C98EE" w:rsidR="00FD088D" w:rsidRDefault="005D071C" w:rsidP="00BB78E6">
            <w:r>
              <w:t>Work Hours Flow</w:t>
            </w:r>
          </w:p>
        </w:tc>
        <w:tc>
          <w:tcPr>
            <w:tcW w:w="1126" w:type="pct"/>
          </w:tcPr>
          <w:p w14:paraId="1077757F" w14:textId="2131B392" w:rsidR="00FD088D" w:rsidRDefault="00253F91" w:rsidP="00BB78E6">
            <w:pPr>
              <w:cnfStyle w:val="000000000000" w:firstRow="0" w:lastRow="0" w:firstColumn="0" w:lastColumn="0" w:oddVBand="0" w:evenVBand="0" w:oddHBand="0" w:evenHBand="0" w:firstRowFirstColumn="0" w:firstRowLastColumn="0" w:lastRowFirstColumn="0" w:lastRowLastColumn="0"/>
            </w:pPr>
            <w:r>
              <w:t xml:space="preserve">Create, </w:t>
            </w:r>
            <w:r w:rsidR="004E1047">
              <w:t xml:space="preserve">Read, </w:t>
            </w:r>
            <w:r>
              <w:t>Update</w:t>
            </w:r>
            <w:r w:rsidR="004E1047">
              <w:t>, Delete</w:t>
            </w:r>
          </w:p>
        </w:tc>
        <w:tc>
          <w:tcPr>
            <w:tcW w:w="2792" w:type="pct"/>
          </w:tcPr>
          <w:p w14:paraId="51E3442E" w14:textId="660EF4B2" w:rsidR="00FD088D" w:rsidRDefault="00F17325" w:rsidP="00BB78E6">
            <w:pPr>
              <w:cnfStyle w:val="000000000000" w:firstRow="0" w:lastRow="0" w:firstColumn="0" w:lastColumn="0" w:oddVBand="0" w:evenVBand="0" w:oddHBand="0" w:evenHBand="0" w:firstRowFirstColumn="0" w:firstRowLastColumn="0" w:lastRowFirstColumn="0" w:lastRowLastColumn="0"/>
            </w:pPr>
            <w:r w:rsidRPr="00F17325">
              <w:t>https://it-</w:t>
            </w:r>
            <w:r>
              <w:t>aaa</w:t>
            </w:r>
            <w:r w:rsidRPr="00F17325">
              <w:t>-</w:t>
            </w:r>
            <w:r>
              <w:t>bbb</w:t>
            </w:r>
            <w:r w:rsidRPr="00F17325">
              <w:t>-prod.crm9.dynamics.com</w:t>
            </w:r>
            <w:r>
              <w:t>/</w:t>
            </w:r>
            <w:r w:rsidR="00253F91">
              <w:t>Dataverse</w:t>
            </w:r>
            <w:ins w:id="276" w:author="Guynes Daniel M (Contractor)" w:date="2025-02-25T11:40:00Z">
              <w:r w:rsidR="007E05B1">
                <w:t>.</w:t>
              </w:r>
            </w:ins>
            <w:del w:id="277" w:author="Guynes Daniel M (Contractor)" w:date="2025-02-25T11:40:00Z">
              <w:r w:rsidR="00253F91" w:rsidDel="007E05B1">
                <w:delText xml:space="preserve"> </w:delText>
              </w:r>
            </w:del>
          </w:p>
        </w:tc>
      </w:tr>
      <w:tr w:rsidR="00FD088D" w14:paraId="2D4CC3E7" w14:textId="77777777" w:rsidTr="00BB78E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082" w:type="pct"/>
          </w:tcPr>
          <w:p w14:paraId="30E9D41A" w14:textId="2489A0D0" w:rsidR="00FD088D" w:rsidRDefault="00594C42" w:rsidP="00BB78E6">
            <w:r w:rsidRPr="00E61E7A">
              <w:t>Work Hours Session Update</w:t>
            </w:r>
          </w:p>
        </w:tc>
        <w:tc>
          <w:tcPr>
            <w:tcW w:w="1126" w:type="pct"/>
          </w:tcPr>
          <w:p w14:paraId="157AB726" w14:textId="5964F84F" w:rsidR="00FD088D" w:rsidRDefault="00594C42" w:rsidP="00BB78E6">
            <w:pPr>
              <w:cnfStyle w:val="000000100000" w:firstRow="0" w:lastRow="0" w:firstColumn="0" w:lastColumn="0" w:oddVBand="0" w:evenVBand="0" w:oddHBand="1" w:evenHBand="0" w:firstRowFirstColumn="0" w:firstRowLastColumn="0" w:lastRowFirstColumn="0" w:lastRowLastColumn="0"/>
            </w:pPr>
            <w:r>
              <w:t>Read</w:t>
            </w:r>
          </w:p>
        </w:tc>
        <w:tc>
          <w:tcPr>
            <w:tcW w:w="2792" w:type="pct"/>
          </w:tcPr>
          <w:p w14:paraId="1FD0EE25" w14:textId="5FC1C5B6" w:rsidR="00FD088D" w:rsidRDefault="009E6BD2" w:rsidP="00BB78E6">
            <w:pPr>
              <w:cnfStyle w:val="000000100000" w:firstRow="0" w:lastRow="0" w:firstColumn="0" w:lastColumn="0" w:oddVBand="0" w:evenVBand="0" w:oddHBand="1" w:evenHBand="0" w:firstRowFirstColumn="0" w:firstRowLastColumn="0" w:lastRowFirstColumn="0" w:lastRowLastColumn="0"/>
            </w:pPr>
            <w:r>
              <w:t>\\VSTQSYEKSU\MyData (</w:t>
            </w:r>
            <w:r w:rsidR="00594C42">
              <w:t xml:space="preserve">SQL Server </w:t>
            </w:r>
            <w:r>
              <w:t>instance</w:t>
            </w:r>
            <w:proofErr w:type="gramStart"/>
            <w:r>
              <w:t>)</w:t>
            </w:r>
            <w:ins w:id="278" w:author="Guynes Daniel M (Contractor)" w:date="2025-02-25T11:40:00Z">
              <w:r w:rsidR="009662EC">
                <w:t>.</w:t>
              </w:r>
              <w:r w:rsidR="007E05B1" w:rsidRPr="007E05B1">
                <w:t>Work</w:t>
              </w:r>
              <w:proofErr w:type="gramEnd"/>
              <w:r w:rsidR="007E05B1" w:rsidRPr="007E05B1">
                <w:t xml:space="preserve"> Hour Issues</w:t>
              </w:r>
            </w:ins>
          </w:p>
        </w:tc>
      </w:tr>
      <w:tr w:rsidR="00FD088D" w14:paraId="4149B139" w14:textId="77777777" w:rsidTr="00BB78E6">
        <w:tc>
          <w:tcPr>
            <w:cnfStyle w:val="001000000000" w:firstRow="0" w:lastRow="0" w:firstColumn="1" w:lastColumn="0" w:oddVBand="0" w:evenVBand="0" w:oddHBand="0" w:evenHBand="0" w:firstRowFirstColumn="0" w:firstRowLastColumn="0" w:lastRowFirstColumn="0" w:lastRowLastColumn="0"/>
            <w:tcW w:w="1082" w:type="pct"/>
          </w:tcPr>
          <w:p w14:paraId="7504532D" w14:textId="77777777" w:rsidR="00FD088D" w:rsidRDefault="00FD088D" w:rsidP="00BB78E6"/>
        </w:tc>
        <w:tc>
          <w:tcPr>
            <w:tcW w:w="1126" w:type="pct"/>
          </w:tcPr>
          <w:p w14:paraId="41F7D285" w14:textId="77777777" w:rsidR="00FD088D" w:rsidRDefault="00FD088D" w:rsidP="00BB78E6">
            <w:pPr>
              <w:cnfStyle w:val="000000000000" w:firstRow="0" w:lastRow="0" w:firstColumn="0" w:lastColumn="0" w:oddVBand="0" w:evenVBand="0" w:oddHBand="0" w:evenHBand="0" w:firstRowFirstColumn="0" w:firstRowLastColumn="0" w:lastRowFirstColumn="0" w:lastRowLastColumn="0"/>
            </w:pPr>
          </w:p>
        </w:tc>
        <w:tc>
          <w:tcPr>
            <w:tcW w:w="2792" w:type="pct"/>
          </w:tcPr>
          <w:p w14:paraId="5B5404D1" w14:textId="77777777" w:rsidR="00FD088D" w:rsidRDefault="00FD088D" w:rsidP="00BB78E6">
            <w:pPr>
              <w:cnfStyle w:val="000000000000" w:firstRow="0" w:lastRow="0" w:firstColumn="0" w:lastColumn="0" w:oddVBand="0" w:evenVBand="0" w:oddHBand="0" w:evenHBand="0" w:firstRowFirstColumn="0" w:firstRowLastColumn="0" w:lastRowFirstColumn="0" w:lastRowLastColumn="0"/>
            </w:pPr>
          </w:p>
        </w:tc>
      </w:tr>
      <w:tr w:rsidR="00FD088D" w14:paraId="4F9B9EB0" w14:textId="77777777" w:rsidTr="00BB7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4320B5BE" w14:textId="77777777" w:rsidR="00FD088D" w:rsidRDefault="00FD088D" w:rsidP="00BB78E6"/>
        </w:tc>
        <w:tc>
          <w:tcPr>
            <w:tcW w:w="1126" w:type="pct"/>
          </w:tcPr>
          <w:p w14:paraId="58E9124A" w14:textId="77777777" w:rsidR="00FD088D" w:rsidRDefault="00FD088D" w:rsidP="00BB78E6">
            <w:pPr>
              <w:cnfStyle w:val="000000100000" w:firstRow="0" w:lastRow="0" w:firstColumn="0" w:lastColumn="0" w:oddVBand="0" w:evenVBand="0" w:oddHBand="1" w:evenHBand="0" w:firstRowFirstColumn="0" w:firstRowLastColumn="0" w:lastRowFirstColumn="0" w:lastRowLastColumn="0"/>
            </w:pPr>
          </w:p>
        </w:tc>
        <w:tc>
          <w:tcPr>
            <w:tcW w:w="2792" w:type="pct"/>
          </w:tcPr>
          <w:p w14:paraId="006F79AD" w14:textId="77777777" w:rsidR="00FD088D" w:rsidRDefault="00FD088D" w:rsidP="0045375A">
            <w:pPr>
              <w:keepNext/>
              <w:cnfStyle w:val="000000100000" w:firstRow="0" w:lastRow="0" w:firstColumn="0" w:lastColumn="0" w:oddVBand="0" w:evenVBand="0" w:oddHBand="1" w:evenHBand="0" w:firstRowFirstColumn="0" w:firstRowLastColumn="0" w:lastRowFirstColumn="0" w:lastRowLastColumn="0"/>
            </w:pPr>
          </w:p>
        </w:tc>
      </w:tr>
    </w:tbl>
    <w:p w14:paraId="5926EA02" w14:textId="28F13AE9" w:rsidR="00FD088D" w:rsidRDefault="0045375A" w:rsidP="0045375A">
      <w:pPr>
        <w:pStyle w:val="Caption"/>
        <w:jc w:val="center"/>
      </w:pPr>
      <w:bookmarkStart w:id="279" w:name="_Toc191376228"/>
      <w:r>
        <w:t xml:space="preserve">Table </w:t>
      </w:r>
      <w:r>
        <w:fldChar w:fldCharType="begin"/>
      </w:r>
      <w:r>
        <w:instrText xml:space="preserve"> SEQ Table \* ARABIC </w:instrText>
      </w:r>
      <w:r>
        <w:fldChar w:fldCharType="separate"/>
      </w:r>
      <w:r w:rsidR="006370B0">
        <w:rPr>
          <w:noProof/>
        </w:rPr>
        <w:t>10</w:t>
      </w:r>
      <w:r>
        <w:fldChar w:fldCharType="end"/>
      </w:r>
      <w:r>
        <w:t>: Sample Data Storage Mapping</w:t>
      </w:r>
      <w:bookmarkEnd w:id="279"/>
    </w:p>
    <w:p w14:paraId="11D066D5" w14:textId="0305A13F" w:rsidR="00846F41" w:rsidRDefault="00846F41" w:rsidP="00C37F11">
      <w:r>
        <w:t>Back to</w:t>
      </w:r>
      <w:hyperlink w:anchor="_Step_3:_Data" w:history="1">
        <w:r>
          <w:rPr>
            <w:rStyle w:val="Hyperlink"/>
          </w:rPr>
          <w:t xml:space="preserve"> Step 3: Data Storage Mapping</w:t>
        </w:r>
      </w:hyperlink>
    </w:p>
    <w:p w14:paraId="58C4D6EC" w14:textId="77777777" w:rsidR="00C37F11" w:rsidRDefault="00C37F11" w:rsidP="00C37F11"/>
    <w:p w14:paraId="539CD9FA" w14:textId="77777777" w:rsidR="00C37F11" w:rsidRDefault="00C37F11" w:rsidP="00C37F11"/>
    <w:p w14:paraId="4CB16130" w14:textId="77777777" w:rsidR="00C37F11" w:rsidRDefault="00C37F11" w:rsidP="00C37F11"/>
    <w:p w14:paraId="77310E76" w14:textId="3004B2F0" w:rsidR="00C37F11" w:rsidRDefault="00C37F11">
      <w:r>
        <w:br w:type="page"/>
      </w:r>
    </w:p>
    <w:p w14:paraId="32F25857" w14:textId="7F13719D" w:rsidR="00C37F11" w:rsidRDefault="00C37F11" w:rsidP="00C37F11">
      <w:pPr>
        <w:pStyle w:val="Heading1"/>
      </w:pPr>
      <w:bookmarkStart w:id="280" w:name="_Appendix_D:_Sample"/>
      <w:bookmarkStart w:id="281" w:name="_Toc191376251"/>
      <w:bookmarkEnd w:id="280"/>
      <w:r>
        <w:lastRenderedPageBreak/>
        <w:t>Appendix D: Sample Data Storage Details</w:t>
      </w:r>
      <w:bookmarkEnd w:id="281"/>
    </w:p>
    <w:p w14:paraId="3F517495" w14:textId="64FA60F8" w:rsidR="00C37F11" w:rsidRDefault="00940765" w:rsidP="00C37F11">
      <w:r>
        <w:t xml:space="preserve">In these tables, you want to define the details of the </w:t>
      </w:r>
      <w:r w:rsidR="004A47D9">
        <w:t>tables of the data you are storing data or pulling data from. While you do not divulge the data, it allows the Power Platform Governance Board insight into t</w:t>
      </w:r>
      <w:r w:rsidR="00627640">
        <w:t>he type of data being used, as well as serves your organization well in providing depth into your code structure and data requirements for future development.</w:t>
      </w:r>
    </w:p>
    <w:p w14:paraId="39F7C634" w14:textId="4130DF5C" w:rsidR="0052254A" w:rsidRDefault="003F2970" w:rsidP="00C37F11">
      <w:r>
        <w:t>Back to</w:t>
      </w:r>
      <w:hyperlink w:anchor="_Step_4:_Data" w:history="1">
        <w:r>
          <w:rPr>
            <w:rStyle w:val="Hyperlink"/>
          </w:rPr>
          <w:t xml:space="preserve"> Step 4: Data Storage Details</w:t>
        </w:r>
      </w:hyperlink>
    </w:p>
    <w:p w14:paraId="14BF476B" w14:textId="65BA7D1A" w:rsidR="0052254A" w:rsidRPr="0068402A" w:rsidRDefault="0052254A" w:rsidP="0052254A">
      <w:pPr>
        <w:rPr>
          <w:b/>
          <w:bCs/>
          <w:sz w:val="24"/>
          <w:szCs w:val="24"/>
        </w:rPr>
      </w:pPr>
      <w:r w:rsidRPr="0068402A">
        <w:rPr>
          <w:b/>
          <w:bCs/>
          <w:sz w:val="24"/>
          <w:szCs w:val="24"/>
        </w:rPr>
        <w:t>Work Hours – Dataverse Table</w:t>
      </w:r>
    </w:p>
    <w:tbl>
      <w:tblPr>
        <w:tblStyle w:val="GridTable4-Accent1"/>
        <w:tblW w:w="5000" w:type="pct"/>
        <w:tblLook w:val="04A0" w:firstRow="1" w:lastRow="0" w:firstColumn="1" w:lastColumn="0" w:noHBand="0" w:noVBand="1"/>
      </w:tblPr>
      <w:tblGrid>
        <w:gridCol w:w="3114"/>
        <w:gridCol w:w="3241"/>
        <w:gridCol w:w="8035"/>
      </w:tblGrid>
      <w:tr w:rsidR="0052254A" w14:paraId="4951BD5F" w14:textId="77777777" w:rsidTr="00BB7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09237D63" w14:textId="77777777" w:rsidR="0052254A" w:rsidRDefault="0052254A" w:rsidP="00BB78E6">
            <w:r>
              <w:t>Field / Column Name</w:t>
            </w:r>
          </w:p>
        </w:tc>
        <w:tc>
          <w:tcPr>
            <w:tcW w:w="1126" w:type="pct"/>
          </w:tcPr>
          <w:p w14:paraId="318DE435" w14:textId="77777777" w:rsidR="0052254A" w:rsidRDefault="0052254A" w:rsidP="00BB78E6">
            <w:pPr>
              <w:cnfStyle w:val="100000000000" w:firstRow="1" w:lastRow="0" w:firstColumn="0" w:lastColumn="0" w:oddVBand="0" w:evenVBand="0" w:oddHBand="0" w:evenHBand="0" w:firstRowFirstColumn="0" w:firstRowLastColumn="0" w:lastRowFirstColumn="0" w:lastRowLastColumn="0"/>
            </w:pPr>
            <w:r>
              <w:t>Date Type</w:t>
            </w:r>
          </w:p>
        </w:tc>
        <w:tc>
          <w:tcPr>
            <w:tcW w:w="2792" w:type="pct"/>
          </w:tcPr>
          <w:p w14:paraId="2B78834C" w14:textId="77777777" w:rsidR="0052254A" w:rsidRDefault="0052254A" w:rsidP="00BB78E6">
            <w:pPr>
              <w:cnfStyle w:val="100000000000" w:firstRow="1" w:lastRow="0" w:firstColumn="0" w:lastColumn="0" w:oddVBand="0" w:evenVBand="0" w:oddHBand="0" w:evenHBand="0" w:firstRowFirstColumn="0" w:firstRowLastColumn="0" w:lastRowFirstColumn="0" w:lastRowLastColumn="0"/>
            </w:pPr>
            <w:r>
              <w:t>Purpose of data</w:t>
            </w:r>
          </w:p>
        </w:tc>
      </w:tr>
      <w:tr w:rsidR="0052254A" w14:paraId="7EF9E7EE" w14:textId="77777777" w:rsidTr="00BB7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5FDAB948" w14:textId="2B2FBCAB" w:rsidR="0052254A" w:rsidRPr="00B92E04" w:rsidRDefault="00814670" w:rsidP="00BB78E6">
            <w:r>
              <w:t>Id</w:t>
            </w:r>
          </w:p>
        </w:tc>
        <w:tc>
          <w:tcPr>
            <w:tcW w:w="1126" w:type="pct"/>
          </w:tcPr>
          <w:p w14:paraId="6502DBD7" w14:textId="1B4A362D" w:rsidR="0052254A" w:rsidRPr="00B92E04" w:rsidRDefault="00C45274" w:rsidP="00BB78E6">
            <w:pPr>
              <w:cnfStyle w:val="000000100000" w:firstRow="0" w:lastRow="0" w:firstColumn="0" w:lastColumn="0" w:oddVBand="0" w:evenVBand="0" w:oddHBand="1" w:evenHBand="0" w:firstRowFirstColumn="0" w:firstRowLastColumn="0" w:lastRowFirstColumn="0" w:lastRowLastColumn="0"/>
            </w:pPr>
            <w:r>
              <w:t>Unique Id</w:t>
            </w:r>
          </w:p>
        </w:tc>
        <w:tc>
          <w:tcPr>
            <w:tcW w:w="2792" w:type="pct"/>
          </w:tcPr>
          <w:p w14:paraId="39B8BB65" w14:textId="3A3F6416" w:rsidR="0052254A" w:rsidRPr="00B92E04" w:rsidRDefault="00C45274" w:rsidP="00BB78E6">
            <w:pPr>
              <w:cnfStyle w:val="000000100000" w:firstRow="0" w:lastRow="0" w:firstColumn="0" w:lastColumn="0" w:oddVBand="0" w:evenVBand="0" w:oddHBand="1" w:evenHBand="0" w:firstRowFirstColumn="0" w:firstRowLastColumn="0" w:lastRowFirstColumn="0" w:lastRowLastColumn="0"/>
            </w:pPr>
            <w:r>
              <w:t>Provided by default by System</w:t>
            </w:r>
          </w:p>
        </w:tc>
      </w:tr>
      <w:tr w:rsidR="0052254A" w14:paraId="6B85C2CC" w14:textId="77777777" w:rsidTr="00BB78E6">
        <w:tc>
          <w:tcPr>
            <w:cnfStyle w:val="001000000000" w:firstRow="0" w:lastRow="0" w:firstColumn="1" w:lastColumn="0" w:oddVBand="0" w:evenVBand="0" w:oddHBand="0" w:evenHBand="0" w:firstRowFirstColumn="0" w:firstRowLastColumn="0" w:lastRowFirstColumn="0" w:lastRowLastColumn="0"/>
            <w:tcW w:w="1082" w:type="pct"/>
          </w:tcPr>
          <w:p w14:paraId="54439849" w14:textId="3CED5B5B" w:rsidR="0052254A" w:rsidRDefault="00110846" w:rsidP="00BB78E6">
            <w:r>
              <w:t>Work Code</w:t>
            </w:r>
          </w:p>
        </w:tc>
        <w:tc>
          <w:tcPr>
            <w:tcW w:w="1126" w:type="pct"/>
          </w:tcPr>
          <w:p w14:paraId="4036080E" w14:textId="0BF10213" w:rsidR="0052254A" w:rsidRDefault="00C45274" w:rsidP="00BB78E6">
            <w:pPr>
              <w:cnfStyle w:val="000000000000" w:firstRow="0" w:lastRow="0" w:firstColumn="0" w:lastColumn="0" w:oddVBand="0" w:evenVBand="0" w:oddHBand="0" w:evenHBand="0" w:firstRowFirstColumn="0" w:firstRowLastColumn="0" w:lastRowFirstColumn="0" w:lastRowLastColumn="0"/>
            </w:pPr>
            <w:r>
              <w:t>Single Line of Text</w:t>
            </w:r>
          </w:p>
        </w:tc>
        <w:tc>
          <w:tcPr>
            <w:tcW w:w="2792" w:type="pct"/>
          </w:tcPr>
          <w:p w14:paraId="73DFCB43" w14:textId="5718F595" w:rsidR="0052254A" w:rsidRDefault="00585047" w:rsidP="00BB78E6">
            <w:pPr>
              <w:cnfStyle w:val="000000000000" w:firstRow="0" w:lastRow="0" w:firstColumn="0" w:lastColumn="0" w:oddVBand="0" w:evenVBand="0" w:oddHBand="0" w:evenHBand="0" w:firstRowFirstColumn="0" w:firstRowLastColumn="0" w:lastRowFirstColumn="0" w:lastRowLastColumn="0"/>
            </w:pPr>
            <w:r>
              <w:t>The Work Code value from the SQL table</w:t>
            </w:r>
          </w:p>
        </w:tc>
      </w:tr>
      <w:tr w:rsidR="0052254A" w14:paraId="588BC910" w14:textId="77777777" w:rsidTr="00BB78E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082" w:type="pct"/>
          </w:tcPr>
          <w:p w14:paraId="058EF6E3" w14:textId="24C6B4F9" w:rsidR="0052254A" w:rsidRDefault="00110846" w:rsidP="00BB78E6">
            <w:proofErr w:type="spellStart"/>
            <w:r>
              <w:t>HoursBilled</w:t>
            </w:r>
            <w:proofErr w:type="spellEnd"/>
          </w:p>
        </w:tc>
        <w:tc>
          <w:tcPr>
            <w:tcW w:w="1126" w:type="pct"/>
          </w:tcPr>
          <w:p w14:paraId="58A20FCC" w14:textId="01DBB873" w:rsidR="0052254A" w:rsidRDefault="00C45274" w:rsidP="00BB78E6">
            <w:pPr>
              <w:cnfStyle w:val="000000100000" w:firstRow="0" w:lastRow="0" w:firstColumn="0" w:lastColumn="0" w:oddVBand="0" w:evenVBand="0" w:oddHBand="1" w:evenHBand="0" w:firstRowFirstColumn="0" w:firstRowLastColumn="0" w:lastRowFirstColumn="0" w:lastRowLastColumn="0"/>
            </w:pPr>
            <w:r>
              <w:t>Number (1 decimal place)</w:t>
            </w:r>
          </w:p>
        </w:tc>
        <w:tc>
          <w:tcPr>
            <w:tcW w:w="2792" w:type="pct"/>
          </w:tcPr>
          <w:p w14:paraId="5C44DAD3" w14:textId="67426A4F" w:rsidR="0052254A" w:rsidRDefault="00585047" w:rsidP="00BB78E6">
            <w:pPr>
              <w:cnfStyle w:val="000000100000" w:firstRow="0" w:lastRow="0" w:firstColumn="0" w:lastColumn="0" w:oddVBand="0" w:evenVBand="0" w:oddHBand="1" w:evenHBand="0" w:firstRowFirstColumn="0" w:firstRowLastColumn="0" w:lastRowFirstColumn="0" w:lastRowLastColumn="0"/>
            </w:pPr>
            <w:r>
              <w:t>The hours the user billed against the Work Code</w:t>
            </w:r>
          </w:p>
        </w:tc>
      </w:tr>
      <w:tr w:rsidR="0052254A" w14:paraId="0B0A701E" w14:textId="77777777" w:rsidTr="00BB78E6">
        <w:tc>
          <w:tcPr>
            <w:cnfStyle w:val="001000000000" w:firstRow="0" w:lastRow="0" w:firstColumn="1" w:lastColumn="0" w:oddVBand="0" w:evenVBand="0" w:oddHBand="0" w:evenHBand="0" w:firstRowFirstColumn="0" w:firstRowLastColumn="0" w:lastRowFirstColumn="0" w:lastRowLastColumn="0"/>
            <w:tcW w:w="1082" w:type="pct"/>
          </w:tcPr>
          <w:p w14:paraId="05AD40AF" w14:textId="7CA4B166" w:rsidR="0052254A" w:rsidRDefault="00A56DAC" w:rsidP="00BB78E6">
            <w:proofErr w:type="spellStart"/>
            <w:r>
              <w:t>DateBilled</w:t>
            </w:r>
            <w:proofErr w:type="spellEnd"/>
          </w:p>
        </w:tc>
        <w:tc>
          <w:tcPr>
            <w:tcW w:w="1126" w:type="pct"/>
          </w:tcPr>
          <w:p w14:paraId="62973331" w14:textId="4215AD11" w:rsidR="0052254A" w:rsidRDefault="00F13131" w:rsidP="00BB78E6">
            <w:pPr>
              <w:cnfStyle w:val="000000000000" w:firstRow="0" w:lastRow="0" w:firstColumn="0" w:lastColumn="0" w:oddVBand="0" w:evenVBand="0" w:oddHBand="0" w:evenHBand="0" w:firstRowFirstColumn="0" w:firstRowLastColumn="0" w:lastRowFirstColumn="0" w:lastRowLastColumn="0"/>
            </w:pPr>
            <w:r>
              <w:t>Datetime</w:t>
            </w:r>
          </w:p>
        </w:tc>
        <w:tc>
          <w:tcPr>
            <w:tcW w:w="2792" w:type="pct"/>
          </w:tcPr>
          <w:p w14:paraId="5D93D2CA" w14:textId="4FCAF9B4" w:rsidR="0052254A" w:rsidRDefault="00585047" w:rsidP="00BB78E6">
            <w:pPr>
              <w:cnfStyle w:val="000000000000" w:firstRow="0" w:lastRow="0" w:firstColumn="0" w:lastColumn="0" w:oddVBand="0" w:evenVBand="0" w:oddHBand="0" w:evenHBand="0" w:firstRowFirstColumn="0" w:firstRowLastColumn="0" w:lastRowFirstColumn="0" w:lastRowLastColumn="0"/>
            </w:pPr>
            <w:r>
              <w:t>The date they billed their hours for</w:t>
            </w:r>
          </w:p>
        </w:tc>
      </w:tr>
      <w:tr w:rsidR="0052254A" w14:paraId="51978B2E" w14:textId="77777777" w:rsidTr="00BB7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2A7BF57C" w14:textId="731BCFBD" w:rsidR="0052254A" w:rsidRDefault="00A56DAC" w:rsidP="00BB78E6">
            <w:r>
              <w:t>User</w:t>
            </w:r>
          </w:p>
        </w:tc>
        <w:tc>
          <w:tcPr>
            <w:tcW w:w="1126" w:type="pct"/>
          </w:tcPr>
          <w:p w14:paraId="70854D91" w14:textId="1AB7ABA4" w:rsidR="0052254A" w:rsidRDefault="00F13131" w:rsidP="00BB78E6">
            <w:pPr>
              <w:cnfStyle w:val="000000100000" w:firstRow="0" w:lastRow="0" w:firstColumn="0" w:lastColumn="0" w:oddVBand="0" w:evenVBand="0" w:oddHBand="1" w:evenHBand="0" w:firstRowFirstColumn="0" w:firstRowLastColumn="0" w:lastRowFirstColumn="0" w:lastRowLastColumn="0"/>
            </w:pPr>
            <w:r>
              <w:t>Person</w:t>
            </w:r>
          </w:p>
        </w:tc>
        <w:tc>
          <w:tcPr>
            <w:tcW w:w="2792" w:type="pct"/>
          </w:tcPr>
          <w:p w14:paraId="44FDA45E" w14:textId="6DA8D89B" w:rsidR="0052254A" w:rsidRDefault="00585047" w:rsidP="00BB78E6">
            <w:pPr>
              <w:cnfStyle w:val="000000100000" w:firstRow="0" w:lastRow="0" w:firstColumn="0" w:lastColumn="0" w:oddVBand="0" w:evenVBand="0" w:oddHBand="1" w:evenHBand="0" w:firstRowFirstColumn="0" w:firstRowLastColumn="0" w:lastRowFirstColumn="0" w:lastRowLastColumn="0"/>
            </w:pPr>
            <w:r>
              <w:t>The User entering the data</w:t>
            </w:r>
          </w:p>
        </w:tc>
      </w:tr>
      <w:tr w:rsidR="00A56DAC" w14:paraId="173137AD" w14:textId="77777777" w:rsidTr="00BB78E6">
        <w:tc>
          <w:tcPr>
            <w:cnfStyle w:val="001000000000" w:firstRow="0" w:lastRow="0" w:firstColumn="1" w:lastColumn="0" w:oddVBand="0" w:evenVBand="0" w:oddHBand="0" w:evenHBand="0" w:firstRowFirstColumn="0" w:firstRowLastColumn="0" w:lastRowFirstColumn="0" w:lastRowLastColumn="0"/>
            <w:tcW w:w="1082" w:type="pct"/>
          </w:tcPr>
          <w:p w14:paraId="44CD43D7" w14:textId="11705C85" w:rsidR="00A56DAC" w:rsidRDefault="00F13131" w:rsidP="00BB78E6">
            <w:proofErr w:type="spellStart"/>
            <w:r>
              <w:t>IsApproved</w:t>
            </w:r>
            <w:proofErr w:type="spellEnd"/>
          </w:p>
        </w:tc>
        <w:tc>
          <w:tcPr>
            <w:tcW w:w="1126" w:type="pct"/>
          </w:tcPr>
          <w:p w14:paraId="11B0602E" w14:textId="1A0CAD4D" w:rsidR="00A56DAC" w:rsidRDefault="00F13131" w:rsidP="00BB78E6">
            <w:pPr>
              <w:cnfStyle w:val="000000000000" w:firstRow="0" w:lastRow="0" w:firstColumn="0" w:lastColumn="0" w:oddVBand="0" w:evenVBand="0" w:oddHBand="0" w:evenHBand="0" w:firstRowFirstColumn="0" w:firstRowLastColumn="0" w:lastRowFirstColumn="0" w:lastRowLastColumn="0"/>
            </w:pPr>
            <w:r>
              <w:t>Yes/No</w:t>
            </w:r>
          </w:p>
        </w:tc>
        <w:tc>
          <w:tcPr>
            <w:tcW w:w="2792" w:type="pct"/>
          </w:tcPr>
          <w:p w14:paraId="36668CB8" w14:textId="66865294" w:rsidR="00A56DAC" w:rsidRDefault="00585047" w:rsidP="00BB78E6">
            <w:pPr>
              <w:cnfStyle w:val="000000000000" w:firstRow="0" w:lastRow="0" w:firstColumn="0" w:lastColumn="0" w:oddVBand="0" w:evenVBand="0" w:oddHBand="0" w:evenHBand="0" w:firstRowFirstColumn="0" w:firstRowLastColumn="0" w:lastRowFirstColumn="0" w:lastRowLastColumn="0"/>
            </w:pPr>
            <w:r>
              <w:t>Yes/No whether the billing has been approved</w:t>
            </w:r>
          </w:p>
        </w:tc>
      </w:tr>
      <w:tr w:rsidR="00F13131" w14:paraId="2E6F41A0" w14:textId="77777777" w:rsidTr="00BB7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6277C449" w14:textId="6236420C" w:rsidR="00F13131" w:rsidRDefault="00F13131" w:rsidP="00BB78E6">
            <w:r>
              <w:t>Approver</w:t>
            </w:r>
          </w:p>
        </w:tc>
        <w:tc>
          <w:tcPr>
            <w:tcW w:w="1126" w:type="pct"/>
          </w:tcPr>
          <w:p w14:paraId="27B21D88" w14:textId="30FCFBC5" w:rsidR="00F13131" w:rsidRDefault="00F13131" w:rsidP="00BB78E6">
            <w:pPr>
              <w:cnfStyle w:val="000000100000" w:firstRow="0" w:lastRow="0" w:firstColumn="0" w:lastColumn="0" w:oddVBand="0" w:evenVBand="0" w:oddHBand="1" w:evenHBand="0" w:firstRowFirstColumn="0" w:firstRowLastColumn="0" w:lastRowFirstColumn="0" w:lastRowLastColumn="0"/>
            </w:pPr>
            <w:r>
              <w:t>Person</w:t>
            </w:r>
          </w:p>
        </w:tc>
        <w:tc>
          <w:tcPr>
            <w:tcW w:w="2792" w:type="pct"/>
          </w:tcPr>
          <w:p w14:paraId="7723AB4B" w14:textId="6EFF13F5" w:rsidR="00F13131" w:rsidRDefault="00585047" w:rsidP="00BB78E6">
            <w:pPr>
              <w:cnfStyle w:val="000000100000" w:firstRow="0" w:lastRow="0" w:firstColumn="0" w:lastColumn="0" w:oddVBand="0" w:evenVBand="0" w:oddHBand="1" w:evenHBand="0" w:firstRowFirstColumn="0" w:firstRowLastColumn="0" w:lastRowFirstColumn="0" w:lastRowLastColumn="0"/>
            </w:pPr>
            <w:r>
              <w:t>The Approving Manager</w:t>
            </w:r>
          </w:p>
        </w:tc>
      </w:tr>
      <w:tr w:rsidR="00F13131" w14:paraId="5080A6CD" w14:textId="77777777" w:rsidTr="00BB78E6">
        <w:tc>
          <w:tcPr>
            <w:cnfStyle w:val="001000000000" w:firstRow="0" w:lastRow="0" w:firstColumn="1" w:lastColumn="0" w:oddVBand="0" w:evenVBand="0" w:oddHBand="0" w:evenHBand="0" w:firstRowFirstColumn="0" w:firstRowLastColumn="0" w:lastRowFirstColumn="0" w:lastRowLastColumn="0"/>
            <w:tcW w:w="1082" w:type="pct"/>
          </w:tcPr>
          <w:p w14:paraId="6CADCB57" w14:textId="7CDDB9BD" w:rsidR="00F13131" w:rsidRDefault="00F13131" w:rsidP="00BB78E6">
            <w:proofErr w:type="spellStart"/>
            <w:r>
              <w:t>ApprovalDate</w:t>
            </w:r>
            <w:proofErr w:type="spellEnd"/>
          </w:p>
        </w:tc>
        <w:tc>
          <w:tcPr>
            <w:tcW w:w="1126" w:type="pct"/>
          </w:tcPr>
          <w:p w14:paraId="625EC2F6" w14:textId="10063C8F" w:rsidR="00F13131" w:rsidRDefault="00F13131" w:rsidP="00BB78E6">
            <w:pPr>
              <w:cnfStyle w:val="000000000000" w:firstRow="0" w:lastRow="0" w:firstColumn="0" w:lastColumn="0" w:oddVBand="0" w:evenVBand="0" w:oddHBand="0" w:evenHBand="0" w:firstRowFirstColumn="0" w:firstRowLastColumn="0" w:lastRowFirstColumn="0" w:lastRowLastColumn="0"/>
            </w:pPr>
            <w:r>
              <w:t>Datetime</w:t>
            </w:r>
          </w:p>
        </w:tc>
        <w:tc>
          <w:tcPr>
            <w:tcW w:w="2792" w:type="pct"/>
          </w:tcPr>
          <w:p w14:paraId="686A4908" w14:textId="585D83C2" w:rsidR="00F13131" w:rsidRDefault="00585047" w:rsidP="008A6357">
            <w:pPr>
              <w:keepNext/>
              <w:cnfStyle w:val="000000000000" w:firstRow="0" w:lastRow="0" w:firstColumn="0" w:lastColumn="0" w:oddVBand="0" w:evenVBand="0" w:oddHBand="0" w:evenHBand="0" w:firstRowFirstColumn="0" w:firstRowLastColumn="0" w:lastRowFirstColumn="0" w:lastRowLastColumn="0"/>
            </w:pPr>
            <w:r>
              <w:t xml:space="preserve">The date they approved the </w:t>
            </w:r>
            <w:r w:rsidR="0068402A">
              <w:t>billi</w:t>
            </w:r>
            <w:del w:id="282" w:author="Guynes Daniel M (Contractor)" w:date="2025-02-25T11:39:00Z">
              <w:r w:rsidR="0068402A" w:rsidDel="0073559C">
                <w:delText>l</w:delText>
              </w:r>
            </w:del>
            <w:r w:rsidR="0068402A">
              <w:t>ng</w:t>
            </w:r>
          </w:p>
        </w:tc>
      </w:tr>
    </w:tbl>
    <w:p w14:paraId="2B9F2E48" w14:textId="16578BEF" w:rsidR="0052254A" w:rsidRDefault="008A6357" w:rsidP="008A6357">
      <w:pPr>
        <w:pStyle w:val="Caption"/>
        <w:jc w:val="center"/>
      </w:pPr>
      <w:bookmarkStart w:id="283" w:name="_Toc191376229"/>
      <w:r>
        <w:t xml:space="preserve">Table </w:t>
      </w:r>
      <w:r>
        <w:fldChar w:fldCharType="begin"/>
      </w:r>
      <w:r>
        <w:instrText xml:space="preserve"> SEQ Table \* ARABIC </w:instrText>
      </w:r>
      <w:r>
        <w:fldChar w:fldCharType="separate"/>
      </w:r>
      <w:r w:rsidR="006370B0">
        <w:rPr>
          <w:noProof/>
        </w:rPr>
        <w:t>11</w:t>
      </w:r>
      <w:r>
        <w:fldChar w:fldCharType="end"/>
      </w:r>
      <w:r>
        <w:t>: Sample Data Storage Details 1</w:t>
      </w:r>
      <w:bookmarkEnd w:id="283"/>
    </w:p>
    <w:p w14:paraId="37CC04D2" w14:textId="465EB4C6" w:rsidR="0052254A" w:rsidRPr="0068402A" w:rsidRDefault="0052254A" w:rsidP="0052254A">
      <w:pPr>
        <w:rPr>
          <w:b/>
          <w:bCs/>
          <w:sz w:val="24"/>
          <w:szCs w:val="24"/>
        </w:rPr>
      </w:pPr>
      <w:r w:rsidRPr="0068402A">
        <w:rPr>
          <w:b/>
          <w:bCs/>
          <w:sz w:val="24"/>
          <w:szCs w:val="24"/>
        </w:rPr>
        <w:t xml:space="preserve">Work Hour Users – </w:t>
      </w:r>
      <w:r w:rsidR="00C6279C" w:rsidRPr="0068402A">
        <w:rPr>
          <w:b/>
          <w:bCs/>
          <w:sz w:val="24"/>
          <w:szCs w:val="24"/>
        </w:rPr>
        <w:t>Dataverse Table</w:t>
      </w:r>
    </w:p>
    <w:tbl>
      <w:tblPr>
        <w:tblStyle w:val="GridTable4-Accent1"/>
        <w:tblW w:w="5000" w:type="pct"/>
        <w:tblLook w:val="04A0" w:firstRow="1" w:lastRow="0" w:firstColumn="1" w:lastColumn="0" w:noHBand="0" w:noVBand="1"/>
      </w:tblPr>
      <w:tblGrid>
        <w:gridCol w:w="3114"/>
        <w:gridCol w:w="3241"/>
        <w:gridCol w:w="8035"/>
      </w:tblGrid>
      <w:tr w:rsidR="0052254A" w14:paraId="21C99631" w14:textId="77777777" w:rsidTr="00BB7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28E1CD79" w14:textId="77777777" w:rsidR="0052254A" w:rsidRDefault="0052254A" w:rsidP="00BB78E6">
            <w:r>
              <w:t>Field / Column Name</w:t>
            </w:r>
          </w:p>
        </w:tc>
        <w:tc>
          <w:tcPr>
            <w:tcW w:w="1126" w:type="pct"/>
          </w:tcPr>
          <w:p w14:paraId="799464FC" w14:textId="77777777" w:rsidR="0052254A" w:rsidRDefault="0052254A" w:rsidP="00BB78E6">
            <w:pPr>
              <w:cnfStyle w:val="100000000000" w:firstRow="1" w:lastRow="0" w:firstColumn="0" w:lastColumn="0" w:oddVBand="0" w:evenVBand="0" w:oddHBand="0" w:evenHBand="0" w:firstRowFirstColumn="0" w:firstRowLastColumn="0" w:lastRowFirstColumn="0" w:lastRowLastColumn="0"/>
            </w:pPr>
            <w:r>
              <w:t>Date Type</w:t>
            </w:r>
          </w:p>
        </w:tc>
        <w:tc>
          <w:tcPr>
            <w:tcW w:w="2792" w:type="pct"/>
          </w:tcPr>
          <w:p w14:paraId="4CF30312" w14:textId="77777777" w:rsidR="0052254A" w:rsidRDefault="0052254A" w:rsidP="00BB78E6">
            <w:pPr>
              <w:cnfStyle w:val="100000000000" w:firstRow="1" w:lastRow="0" w:firstColumn="0" w:lastColumn="0" w:oddVBand="0" w:evenVBand="0" w:oddHBand="0" w:evenHBand="0" w:firstRowFirstColumn="0" w:firstRowLastColumn="0" w:lastRowFirstColumn="0" w:lastRowLastColumn="0"/>
            </w:pPr>
            <w:r>
              <w:t>Purpose of data</w:t>
            </w:r>
          </w:p>
        </w:tc>
      </w:tr>
      <w:tr w:rsidR="0052254A" w14:paraId="7CBAA6F1" w14:textId="77777777" w:rsidTr="00BB7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4D93A8AC" w14:textId="1665B731" w:rsidR="0052254A" w:rsidRPr="00B92E04" w:rsidRDefault="00814670" w:rsidP="00BB78E6">
            <w:r>
              <w:t>Id</w:t>
            </w:r>
          </w:p>
        </w:tc>
        <w:tc>
          <w:tcPr>
            <w:tcW w:w="1126" w:type="pct"/>
          </w:tcPr>
          <w:p w14:paraId="34BAA447" w14:textId="443275C6" w:rsidR="0052254A" w:rsidRPr="00B92E04" w:rsidRDefault="00D57F93" w:rsidP="00BB78E6">
            <w:pPr>
              <w:cnfStyle w:val="000000100000" w:firstRow="0" w:lastRow="0" w:firstColumn="0" w:lastColumn="0" w:oddVBand="0" w:evenVBand="0" w:oddHBand="1" w:evenHBand="0" w:firstRowFirstColumn="0" w:firstRowLastColumn="0" w:lastRowFirstColumn="0" w:lastRowLastColumn="0"/>
            </w:pPr>
            <w:ins w:id="284" w:author="Guynes Daniel M (Contractor)" w:date="2025-02-25T11:37:00Z">
              <w:r>
                <w:t>Unique Id</w:t>
              </w:r>
            </w:ins>
          </w:p>
        </w:tc>
        <w:tc>
          <w:tcPr>
            <w:tcW w:w="2792" w:type="pct"/>
          </w:tcPr>
          <w:p w14:paraId="773D10CE" w14:textId="6FB3EFB9" w:rsidR="0052254A" w:rsidRPr="00B92E04" w:rsidRDefault="00330F24" w:rsidP="00BB78E6">
            <w:pPr>
              <w:cnfStyle w:val="000000100000" w:firstRow="0" w:lastRow="0" w:firstColumn="0" w:lastColumn="0" w:oddVBand="0" w:evenVBand="0" w:oddHBand="1" w:evenHBand="0" w:firstRowFirstColumn="0" w:firstRowLastColumn="0" w:lastRowFirstColumn="0" w:lastRowLastColumn="0"/>
            </w:pPr>
            <w:ins w:id="285" w:author="Guynes Daniel M (Contractor)" w:date="2025-02-25T11:38:00Z">
              <w:r>
                <w:t>Provided by default by System</w:t>
              </w:r>
            </w:ins>
          </w:p>
        </w:tc>
      </w:tr>
      <w:tr w:rsidR="0052254A" w14:paraId="0D221A1B" w14:textId="77777777" w:rsidTr="00BB78E6">
        <w:tc>
          <w:tcPr>
            <w:cnfStyle w:val="001000000000" w:firstRow="0" w:lastRow="0" w:firstColumn="1" w:lastColumn="0" w:oddVBand="0" w:evenVBand="0" w:oddHBand="0" w:evenHBand="0" w:firstRowFirstColumn="0" w:firstRowLastColumn="0" w:lastRowFirstColumn="0" w:lastRowLastColumn="0"/>
            <w:tcW w:w="1082" w:type="pct"/>
          </w:tcPr>
          <w:p w14:paraId="1FA37259" w14:textId="52598AD1" w:rsidR="0052254A" w:rsidRDefault="0068402A" w:rsidP="00BB78E6">
            <w:r>
              <w:t>User</w:t>
            </w:r>
          </w:p>
        </w:tc>
        <w:tc>
          <w:tcPr>
            <w:tcW w:w="1126" w:type="pct"/>
          </w:tcPr>
          <w:p w14:paraId="5C66917A" w14:textId="69006C92" w:rsidR="0052254A" w:rsidRDefault="000C3BAB" w:rsidP="00BB78E6">
            <w:pPr>
              <w:cnfStyle w:val="000000000000" w:firstRow="0" w:lastRow="0" w:firstColumn="0" w:lastColumn="0" w:oddVBand="0" w:evenVBand="0" w:oddHBand="0" w:evenHBand="0" w:firstRowFirstColumn="0" w:firstRowLastColumn="0" w:lastRowFirstColumn="0" w:lastRowLastColumn="0"/>
            </w:pPr>
            <w:ins w:id="286" w:author="Guynes Daniel M (Contractor)" w:date="2025-02-25T11:37:00Z">
              <w:r>
                <w:t>Person</w:t>
              </w:r>
            </w:ins>
          </w:p>
        </w:tc>
        <w:tc>
          <w:tcPr>
            <w:tcW w:w="2792" w:type="pct"/>
          </w:tcPr>
          <w:p w14:paraId="65E7EAA8" w14:textId="7E4EE667" w:rsidR="0052254A" w:rsidRDefault="002F3FEB" w:rsidP="00BB78E6">
            <w:pPr>
              <w:cnfStyle w:val="000000000000" w:firstRow="0" w:lastRow="0" w:firstColumn="0" w:lastColumn="0" w:oddVBand="0" w:evenVBand="0" w:oddHBand="0" w:evenHBand="0" w:firstRowFirstColumn="0" w:firstRowLastColumn="0" w:lastRowFirstColumn="0" w:lastRowLastColumn="0"/>
            </w:pPr>
            <w:ins w:id="287" w:author="Guynes Daniel M (Contractor)" w:date="2025-02-25T11:38:00Z">
              <w:r>
                <w:t xml:space="preserve">The user </w:t>
              </w:r>
              <w:r w:rsidR="00750C71">
                <w:t>entering hours</w:t>
              </w:r>
            </w:ins>
          </w:p>
        </w:tc>
      </w:tr>
      <w:tr w:rsidR="0052254A" w14:paraId="7293A47E" w14:textId="77777777" w:rsidTr="00BB78E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082" w:type="pct"/>
          </w:tcPr>
          <w:p w14:paraId="705046F0" w14:textId="773B373D" w:rsidR="0052254A" w:rsidRDefault="0068402A" w:rsidP="00BB78E6">
            <w:r>
              <w:t>User Type</w:t>
            </w:r>
          </w:p>
        </w:tc>
        <w:tc>
          <w:tcPr>
            <w:tcW w:w="1126" w:type="pct"/>
          </w:tcPr>
          <w:p w14:paraId="52BE49D1" w14:textId="2CA1F3AD" w:rsidR="0052254A" w:rsidRDefault="00335063" w:rsidP="00BB78E6">
            <w:pPr>
              <w:cnfStyle w:val="000000100000" w:firstRow="0" w:lastRow="0" w:firstColumn="0" w:lastColumn="0" w:oddVBand="0" w:evenVBand="0" w:oddHBand="1" w:evenHBand="0" w:firstRowFirstColumn="0" w:firstRowLastColumn="0" w:lastRowFirstColumn="0" w:lastRowLastColumn="0"/>
            </w:pPr>
            <w:ins w:id="288" w:author="Guynes Daniel M (Contractor)" w:date="2025-02-25T11:37:00Z">
              <w:r>
                <w:t>Ch</w:t>
              </w:r>
            </w:ins>
            <w:ins w:id="289" w:author="Guynes Daniel M (Contractor)" w:date="2025-02-25T11:38:00Z">
              <w:r>
                <w:t>oice</w:t>
              </w:r>
            </w:ins>
          </w:p>
        </w:tc>
        <w:tc>
          <w:tcPr>
            <w:tcW w:w="2792" w:type="pct"/>
          </w:tcPr>
          <w:p w14:paraId="6922AEAA" w14:textId="60765615" w:rsidR="0052254A" w:rsidRDefault="00750C71" w:rsidP="00BB78E6">
            <w:pPr>
              <w:cnfStyle w:val="000000100000" w:firstRow="0" w:lastRow="0" w:firstColumn="0" w:lastColumn="0" w:oddVBand="0" w:evenVBand="0" w:oddHBand="1" w:evenHBand="0" w:firstRowFirstColumn="0" w:firstRowLastColumn="0" w:lastRowFirstColumn="0" w:lastRowLastColumn="0"/>
            </w:pPr>
            <w:ins w:id="290" w:author="Guynes Daniel M (Contractor)" w:date="2025-02-25T11:38:00Z">
              <w:r>
                <w:t xml:space="preserve">The type of user [Manager, </w:t>
              </w:r>
              <w:r w:rsidR="0073559C">
                <w:t>Service Provider, Analyst, etc.]</w:t>
              </w:r>
            </w:ins>
          </w:p>
        </w:tc>
      </w:tr>
      <w:tr w:rsidR="0052254A" w14:paraId="1898A2F9" w14:textId="77777777" w:rsidTr="00BB78E6">
        <w:tc>
          <w:tcPr>
            <w:cnfStyle w:val="001000000000" w:firstRow="0" w:lastRow="0" w:firstColumn="1" w:lastColumn="0" w:oddVBand="0" w:evenVBand="0" w:oddHBand="0" w:evenHBand="0" w:firstRowFirstColumn="0" w:firstRowLastColumn="0" w:lastRowFirstColumn="0" w:lastRowLastColumn="0"/>
            <w:tcW w:w="1082" w:type="pct"/>
          </w:tcPr>
          <w:p w14:paraId="251A75D4" w14:textId="7B94D2B1" w:rsidR="0052254A" w:rsidRDefault="00676191" w:rsidP="00BB78E6">
            <w:proofErr w:type="spellStart"/>
            <w:r>
              <w:t>IsActive</w:t>
            </w:r>
            <w:proofErr w:type="spellEnd"/>
          </w:p>
        </w:tc>
        <w:tc>
          <w:tcPr>
            <w:tcW w:w="1126" w:type="pct"/>
          </w:tcPr>
          <w:p w14:paraId="032709D4" w14:textId="50386BE2" w:rsidR="0052254A" w:rsidRDefault="008805E6" w:rsidP="00BB78E6">
            <w:pPr>
              <w:cnfStyle w:val="000000000000" w:firstRow="0" w:lastRow="0" w:firstColumn="0" w:lastColumn="0" w:oddVBand="0" w:evenVBand="0" w:oddHBand="0" w:evenHBand="0" w:firstRowFirstColumn="0" w:firstRowLastColumn="0" w:lastRowFirstColumn="0" w:lastRowLastColumn="0"/>
            </w:pPr>
            <w:ins w:id="291" w:author="Guynes Daniel M (Contractor)" w:date="2025-02-25T11:37:00Z">
              <w:r>
                <w:t>Yes/No</w:t>
              </w:r>
            </w:ins>
          </w:p>
        </w:tc>
        <w:tc>
          <w:tcPr>
            <w:tcW w:w="2792" w:type="pct"/>
          </w:tcPr>
          <w:p w14:paraId="0BB0CC41" w14:textId="2F473CCF" w:rsidR="0052254A" w:rsidRDefault="0073559C" w:rsidP="008A6357">
            <w:pPr>
              <w:keepNext/>
              <w:cnfStyle w:val="000000000000" w:firstRow="0" w:lastRow="0" w:firstColumn="0" w:lastColumn="0" w:oddVBand="0" w:evenVBand="0" w:oddHBand="0" w:evenHBand="0" w:firstRowFirstColumn="0" w:firstRowLastColumn="0" w:lastRowFirstColumn="0" w:lastRowLastColumn="0"/>
            </w:pPr>
            <w:ins w:id="292" w:author="Guynes Daniel M (Contractor)" w:date="2025-02-25T11:38:00Z">
              <w:r>
                <w:t>Boolean if the user is active or</w:t>
              </w:r>
            </w:ins>
            <w:ins w:id="293" w:author="Guynes Daniel M (Contractor)" w:date="2025-02-25T11:39:00Z">
              <w:r>
                <w:t xml:space="preserve"> not active</w:t>
              </w:r>
            </w:ins>
          </w:p>
        </w:tc>
      </w:tr>
    </w:tbl>
    <w:p w14:paraId="7E69B184" w14:textId="0DF338F5" w:rsidR="0052254A" w:rsidRDefault="008A6357" w:rsidP="008A6357">
      <w:pPr>
        <w:pStyle w:val="Caption"/>
        <w:jc w:val="center"/>
      </w:pPr>
      <w:bookmarkStart w:id="294" w:name="_Toc191376230"/>
      <w:r>
        <w:t xml:space="preserve">Table </w:t>
      </w:r>
      <w:r>
        <w:fldChar w:fldCharType="begin"/>
      </w:r>
      <w:r>
        <w:instrText xml:space="preserve"> SEQ Table \* ARABIC </w:instrText>
      </w:r>
      <w:r>
        <w:fldChar w:fldCharType="separate"/>
      </w:r>
      <w:r w:rsidR="006370B0">
        <w:rPr>
          <w:noProof/>
        </w:rPr>
        <w:t>12</w:t>
      </w:r>
      <w:r>
        <w:fldChar w:fldCharType="end"/>
      </w:r>
      <w:r w:rsidRPr="00641242">
        <w:t xml:space="preserve">: Sample Data Storage Details </w:t>
      </w:r>
      <w:r>
        <w:t>2</w:t>
      </w:r>
      <w:bookmarkEnd w:id="294"/>
    </w:p>
    <w:p w14:paraId="2231EDE2" w14:textId="42263AC8" w:rsidR="0052254A" w:rsidRPr="008A6357" w:rsidRDefault="0052254A" w:rsidP="0052254A">
      <w:pPr>
        <w:rPr>
          <w:b/>
          <w:bCs/>
          <w:sz w:val="24"/>
          <w:szCs w:val="24"/>
        </w:rPr>
      </w:pPr>
      <w:r w:rsidRPr="008A6357">
        <w:rPr>
          <w:b/>
          <w:bCs/>
          <w:sz w:val="24"/>
          <w:szCs w:val="24"/>
        </w:rPr>
        <w:t xml:space="preserve">Work Hour </w:t>
      </w:r>
      <w:r w:rsidR="003363F2" w:rsidRPr="008A6357">
        <w:rPr>
          <w:b/>
          <w:bCs/>
          <w:sz w:val="24"/>
          <w:szCs w:val="24"/>
        </w:rPr>
        <w:t>Issues</w:t>
      </w:r>
      <w:r w:rsidRPr="008A6357">
        <w:rPr>
          <w:b/>
          <w:bCs/>
          <w:sz w:val="24"/>
          <w:szCs w:val="24"/>
        </w:rPr>
        <w:t xml:space="preserve"> – </w:t>
      </w:r>
      <w:r w:rsidR="00922668" w:rsidRPr="008A6357">
        <w:rPr>
          <w:b/>
          <w:bCs/>
          <w:sz w:val="24"/>
          <w:szCs w:val="24"/>
        </w:rPr>
        <w:t>SQL table</w:t>
      </w:r>
    </w:p>
    <w:tbl>
      <w:tblPr>
        <w:tblStyle w:val="GridTable4-Accent1"/>
        <w:tblW w:w="5000" w:type="pct"/>
        <w:tblLook w:val="04A0" w:firstRow="1" w:lastRow="0" w:firstColumn="1" w:lastColumn="0" w:noHBand="0" w:noVBand="1"/>
      </w:tblPr>
      <w:tblGrid>
        <w:gridCol w:w="3114"/>
        <w:gridCol w:w="3241"/>
        <w:gridCol w:w="8035"/>
      </w:tblGrid>
      <w:tr w:rsidR="0052254A" w14:paraId="05BB96C1" w14:textId="77777777" w:rsidTr="00BB7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707FBA58" w14:textId="77777777" w:rsidR="0052254A" w:rsidRDefault="0052254A" w:rsidP="00BB78E6">
            <w:r>
              <w:t>Field / Column Name</w:t>
            </w:r>
          </w:p>
        </w:tc>
        <w:tc>
          <w:tcPr>
            <w:tcW w:w="1126" w:type="pct"/>
          </w:tcPr>
          <w:p w14:paraId="6F1CBF35" w14:textId="77777777" w:rsidR="0052254A" w:rsidRDefault="0052254A" w:rsidP="00BB78E6">
            <w:pPr>
              <w:cnfStyle w:val="100000000000" w:firstRow="1" w:lastRow="0" w:firstColumn="0" w:lastColumn="0" w:oddVBand="0" w:evenVBand="0" w:oddHBand="0" w:evenHBand="0" w:firstRowFirstColumn="0" w:firstRowLastColumn="0" w:lastRowFirstColumn="0" w:lastRowLastColumn="0"/>
            </w:pPr>
            <w:r>
              <w:t>Date Type</w:t>
            </w:r>
          </w:p>
        </w:tc>
        <w:tc>
          <w:tcPr>
            <w:tcW w:w="2792" w:type="pct"/>
          </w:tcPr>
          <w:p w14:paraId="3CE058CD" w14:textId="77777777" w:rsidR="0052254A" w:rsidRDefault="0052254A" w:rsidP="00BB78E6">
            <w:pPr>
              <w:cnfStyle w:val="100000000000" w:firstRow="1" w:lastRow="0" w:firstColumn="0" w:lastColumn="0" w:oddVBand="0" w:evenVBand="0" w:oddHBand="0" w:evenHBand="0" w:firstRowFirstColumn="0" w:firstRowLastColumn="0" w:lastRowFirstColumn="0" w:lastRowLastColumn="0"/>
            </w:pPr>
            <w:r>
              <w:t>Purpose of data</w:t>
            </w:r>
          </w:p>
        </w:tc>
      </w:tr>
      <w:tr w:rsidR="0052254A" w14:paraId="01621145" w14:textId="77777777" w:rsidTr="00BB7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08931B45" w14:textId="2338351D" w:rsidR="0052254A" w:rsidRPr="00B92E04" w:rsidRDefault="00814670" w:rsidP="00BB78E6">
            <w:r>
              <w:t>Id</w:t>
            </w:r>
          </w:p>
        </w:tc>
        <w:tc>
          <w:tcPr>
            <w:tcW w:w="1126" w:type="pct"/>
          </w:tcPr>
          <w:p w14:paraId="0E89DF8A" w14:textId="1AD806B3" w:rsidR="0052254A" w:rsidRPr="00B92E04" w:rsidRDefault="00743025" w:rsidP="00BB78E6">
            <w:pPr>
              <w:cnfStyle w:val="000000100000" w:firstRow="0" w:lastRow="0" w:firstColumn="0" w:lastColumn="0" w:oddVBand="0" w:evenVBand="0" w:oddHBand="1" w:evenHBand="0" w:firstRowFirstColumn="0" w:firstRowLastColumn="0" w:lastRowFirstColumn="0" w:lastRowLastColumn="0"/>
            </w:pPr>
            <w:r>
              <w:t>Long</w:t>
            </w:r>
          </w:p>
        </w:tc>
        <w:tc>
          <w:tcPr>
            <w:tcW w:w="2792" w:type="pct"/>
          </w:tcPr>
          <w:p w14:paraId="5A5170D2" w14:textId="0CD4263E" w:rsidR="0052254A" w:rsidRPr="00B92E04" w:rsidRDefault="00EF3C73" w:rsidP="00BB78E6">
            <w:pPr>
              <w:cnfStyle w:val="000000100000" w:firstRow="0" w:lastRow="0" w:firstColumn="0" w:lastColumn="0" w:oddVBand="0" w:evenVBand="0" w:oddHBand="1" w:evenHBand="0" w:firstRowFirstColumn="0" w:firstRowLastColumn="0" w:lastRowFirstColumn="0" w:lastRowLastColumn="0"/>
            </w:pPr>
            <w:r>
              <w:t>Unique Identifier</w:t>
            </w:r>
          </w:p>
        </w:tc>
      </w:tr>
      <w:tr w:rsidR="0052254A" w14:paraId="59767F53" w14:textId="77777777" w:rsidTr="00BB78E6">
        <w:tc>
          <w:tcPr>
            <w:cnfStyle w:val="001000000000" w:firstRow="0" w:lastRow="0" w:firstColumn="1" w:lastColumn="0" w:oddVBand="0" w:evenVBand="0" w:oddHBand="0" w:evenHBand="0" w:firstRowFirstColumn="0" w:firstRowLastColumn="0" w:lastRowFirstColumn="0" w:lastRowLastColumn="0"/>
            <w:tcW w:w="1082" w:type="pct"/>
          </w:tcPr>
          <w:p w14:paraId="2A3D238A" w14:textId="29248A04" w:rsidR="0052254A" w:rsidRDefault="00A42F93" w:rsidP="00BB78E6">
            <w:r>
              <w:t>Work Code</w:t>
            </w:r>
          </w:p>
        </w:tc>
        <w:tc>
          <w:tcPr>
            <w:tcW w:w="1126" w:type="pct"/>
          </w:tcPr>
          <w:p w14:paraId="068923B4" w14:textId="1FEF37F6" w:rsidR="0052254A" w:rsidRDefault="00E51071" w:rsidP="00BB78E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50)</w:t>
            </w:r>
          </w:p>
        </w:tc>
        <w:tc>
          <w:tcPr>
            <w:tcW w:w="2792" w:type="pct"/>
          </w:tcPr>
          <w:p w14:paraId="562B62B4" w14:textId="021C923E" w:rsidR="0052254A" w:rsidRDefault="00EF3C73" w:rsidP="00BB78E6">
            <w:pPr>
              <w:cnfStyle w:val="000000000000" w:firstRow="0" w:lastRow="0" w:firstColumn="0" w:lastColumn="0" w:oddVBand="0" w:evenVBand="0" w:oddHBand="0" w:evenHBand="0" w:firstRowFirstColumn="0" w:firstRowLastColumn="0" w:lastRowFirstColumn="0" w:lastRowLastColumn="0"/>
            </w:pPr>
            <w:r>
              <w:t>Work Code value</w:t>
            </w:r>
          </w:p>
        </w:tc>
      </w:tr>
      <w:tr w:rsidR="0052254A" w14:paraId="1F378C95" w14:textId="77777777" w:rsidTr="00BB78E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082" w:type="pct"/>
          </w:tcPr>
          <w:p w14:paraId="31FF72E9" w14:textId="4F12AB9A" w:rsidR="0052254A" w:rsidRDefault="00A42F93" w:rsidP="00BB78E6">
            <w:r>
              <w:t>Work Code Description</w:t>
            </w:r>
          </w:p>
        </w:tc>
        <w:tc>
          <w:tcPr>
            <w:tcW w:w="1126" w:type="pct"/>
          </w:tcPr>
          <w:p w14:paraId="2FE833BB" w14:textId="6122098E" w:rsidR="0052254A" w:rsidRDefault="00E51071" w:rsidP="00BB78E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500)</w:t>
            </w:r>
          </w:p>
        </w:tc>
        <w:tc>
          <w:tcPr>
            <w:tcW w:w="2792" w:type="pct"/>
          </w:tcPr>
          <w:p w14:paraId="7A1553AA" w14:textId="0E060DA0" w:rsidR="0052254A" w:rsidRDefault="00EF3C73" w:rsidP="00BB78E6">
            <w:pPr>
              <w:cnfStyle w:val="000000100000" w:firstRow="0" w:lastRow="0" w:firstColumn="0" w:lastColumn="0" w:oddVBand="0" w:evenVBand="0" w:oddHBand="1" w:evenHBand="0" w:firstRowFirstColumn="0" w:firstRowLastColumn="0" w:lastRowFirstColumn="0" w:lastRowLastColumn="0"/>
            </w:pPr>
            <w:r>
              <w:t>Work Code description</w:t>
            </w:r>
          </w:p>
        </w:tc>
      </w:tr>
      <w:tr w:rsidR="0052254A" w14:paraId="20A92D5F" w14:textId="77777777" w:rsidTr="00BB78E6">
        <w:tc>
          <w:tcPr>
            <w:cnfStyle w:val="001000000000" w:firstRow="0" w:lastRow="0" w:firstColumn="1" w:lastColumn="0" w:oddVBand="0" w:evenVBand="0" w:oddHBand="0" w:evenHBand="0" w:firstRowFirstColumn="0" w:firstRowLastColumn="0" w:lastRowFirstColumn="0" w:lastRowLastColumn="0"/>
            <w:tcW w:w="1082" w:type="pct"/>
          </w:tcPr>
          <w:p w14:paraId="3118F24B" w14:textId="6AE05C8A" w:rsidR="00743025" w:rsidRPr="00743025" w:rsidRDefault="00A42F93" w:rsidP="00BB78E6">
            <w:pPr>
              <w:rPr>
                <w:b w:val="0"/>
                <w:bCs w:val="0"/>
              </w:rPr>
            </w:pPr>
            <w:r>
              <w:t>Active</w:t>
            </w:r>
          </w:p>
        </w:tc>
        <w:tc>
          <w:tcPr>
            <w:tcW w:w="1126" w:type="pct"/>
          </w:tcPr>
          <w:p w14:paraId="2513E9A2" w14:textId="53F9B50B" w:rsidR="0052254A" w:rsidRDefault="00E51071" w:rsidP="00BB78E6">
            <w:pPr>
              <w:cnfStyle w:val="000000000000" w:firstRow="0" w:lastRow="0" w:firstColumn="0" w:lastColumn="0" w:oddVBand="0" w:evenVBand="0" w:oddHBand="0" w:evenHBand="0" w:firstRowFirstColumn="0" w:firstRowLastColumn="0" w:lastRowFirstColumn="0" w:lastRowLastColumn="0"/>
            </w:pPr>
            <w:r>
              <w:t>Bit</w:t>
            </w:r>
          </w:p>
        </w:tc>
        <w:tc>
          <w:tcPr>
            <w:tcW w:w="2792" w:type="pct"/>
          </w:tcPr>
          <w:p w14:paraId="07F6C326" w14:textId="04911747" w:rsidR="0052254A" w:rsidRDefault="00EF3C73" w:rsidP="00BB78E6">
            <w:pPr>
              <w:cnfStyle w:val="000000000000" w:firstRow="0" w:lastRow="0" w:firstColumn="0" w:lastColumn="0" w:oddVBand="0" w:evenVBand="0" w:oddHBand="0" w:evenHBand="0" w:firstRowFirstColumn="0" w:firstRowLastColumn="0" w:lastRowFirstColumn="0" w:lastRowLastColumn="0"/>
            </w:pPr>
            <w:r>
              <w:t xml:space="preserve">Flag 0/1 if </w:t>
            </w:r>
            <w:r w:rsidR="00221670">
              <w:t xml:space="preserve">Work item is </w:t>
            </w:r>
            <w:r w:rsidR="00265906">
              <w:t>active or not</w:t>
            </w:r>
          </w:p>
        </w:tc>
      </w:tr>
      <w:tr w:rsidR="0052254A" w14:paraId="27B8130D" w14:textId="77777777" w:rsidTr="00BB7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153E6191" w14:textId="45CF89DF" w:rsidR="0052254A" w:rsidRDefault="00743025" w:rsidP="00BB78E6">
            <w:r>
              <w:t>Work Code Start Date</w:t>
            </w:r>
          </w:p>
        </w:tc>
        <w:tc>
          <w:tcPr>
            <w:tcW w:w="1126" w:type="pct"/>
          </w:tcPr>
          <w:p w14:paraId="1531B92B" w14:textId="371F5E1E" w:rsidR="0052254A" w:rsidRDefault="00EF3C73" w:rsidP="00BB78E6">
            <w:pPr>
              <w:cnfStyle w:val="000000100000" w:firstRow="0" w:lastRow="0" w:firstColumn="0" w:lastColumn="0" w:oddVBand="0" w:evenVBand="0" w:oddHBand="1" w:evenHBand="0" w:firstRowFirstColumn="0" w:firstRowLastColumn="0" w:lastRowFirstColumn="0" w:lastRowLastColumn="0"/>
            </w:pPr>
            <w:r>
              <w:t>Datetime</w:t>
            </w:r>
          </w:p>
        </w:tc>
        <w:tc>
          <w:tcPr>
            <w:tcW w:w="2792" w:type="pct"/>
          </w:tcPr>
          <w:p w14:paraId="2F9950A8" w14:textId="4ADB9390" w:rsidR="0052254A" w:rsidRDefault="00265906" w:rsidP="00BB78E6">
            <w:pPr>
              <w:cnfStyle w:val="000000100000" w:firstRow="0" w:lastRow="0" w:firstColumn="0" w:lastColumn="0" w:oddVBand="0" w:evenVBand="0" w:oddHBand="1" w:evenHBand="0" w:firstRowFirstColumn="0" w:firstRowLastColumn="0" w:lastRowFirstColumn="0" w:lastRowLastColumn="0"/>
            </w:pPr>
            <w:r>
              <w:t xml:space="preserve">Date the Work Code may be </w:t>
            </w:r>
            <w:r w:rsidR="002A0359">
              <w:t>billed against</w:t>
            </w:r>
          </w:p>
        </w:tc>
      </w:tr>
      <w:tr w:rsidR="00743025" w14:paraId="1A2B1F28" w14:textId="77777777" w:rsidTr="00BB78E6">
        <w:tc>
          <w:tcPr>
            <w:cnfStyle w:val="001000000000" w:firstRow="0" w:lastRow="0" w:firstColumn="1" w:lastColumn="0" w:oddVBand="0" w:evenVBand="0" w:oddHBand="0" w:evenHBand="0" w:firstRowFirstColumn="0" w:firstRowLastColumn="0" w:lastRowFirstColumn="0" w:lastRowLastColumn="0"/>
            <w:tcW w:w="1082" w:type="pct"/>
          </w:tcPr>
          <w:p w14:paraId="274BFDAC" w14:textId="78B676A9" w:rsidR="00743025" w:rsidRDefault="00743025" w:rsidP="00BB78E6">
            <w:r>
              <w:t>Work Code End Date</w:t>
            </w:r>
          </w:p>
        </w:tc>
        <w:tc>
          <w:tcPr>
            <w:tcW w:w="1126" w:type="pct"/>
          </w:tcPr>
          <w:p w14:paraId="294F6D27" w14:textId="1AD07D4B" w:rsidR="00743025" w:rsidRDefault="00EF3C73" w:rsidP="00BB78E6">
            <w:pPr>
              <w:cnfStyle w:val="000000000000" w:firstRow="0" w:lastRow="0" w:firstColumn="0" w:lastColumn="0" w:oddVBand="0" w:evenVBand="0" w:oddHBand="0" w:evenHBand="0" w:firstRowFirstColumn="0" w:firstRowLastColumn="0" w:lastRowFirstColumn="0" w:lastRowLastColumn="0"/>
            </w:pPr>
            <w:r>
              <w:t>Datetime</w:t>
            </w:r>
          </w:p>
        </w:tc>
        <w:tc>
          <w:tcPr>
            <w:tcW w:w="2792" w:type="pct"/>
          </w:tcPr>
          <w:p w14:paraId="671B3773" w14:textId="6108060C" w:rsidR="00743025" w:rsidRDefault="002A0359" w:rsidP="008A6357">
            <w:pPr>
              <w:keepNext/>
              <w:cnfStyle w:val="000000000000" w:firstRow="0" w:lastRow="0" w:firstColumn="0" w:lastColumn="0" w:oddVBand="0" w:evenVBand="0" w:oddHBand="0" w:evenHBand="0" w:firstRowFirstColumn="0" w:firstRowLastColumn="0" w:lastRowFirstColumn="0" w:lastRowLastColumn="0"/>
            </w:pPr>
            <w:r>
              <w:t xml:space="preserve">Date </w:t>
            </w:r>
            <w:proofErr w:type="spellStart"/>
            <w:r>
              <w:t>t he</w:t>
            </w:r>
            <w:proofErr w:type="spellEnd"/>
            <w:r>
              <w:t xml:space="preserve"> Work Code is no longer capable of being billed against</w:t>
            </w:r>
          </w:p>
        </w:tc>
      </w:tr>
    </w:tbl>
    <w:p w14:paraId="00C50A8A" w14:textId="29835F28" w:rsidR="0052254A" w:rsidRDefault="008A6357" w:rsidP="008A6357">
      <w:pPr>
        <w:pStyle w:val="Caption"/>
        <w:jc w:val="center"/>
      </w:pPr>
      <w:bookmarkStart w:id="295" w:name="_Toc191376231"/>
      <w:r>
        <w:t xml:space="preserve">Table </w:t>
      </w:r>
      <w:r>
        <w:fldChar w:fldCharType="begin"/>
      </w:r>
      <w:r>
        <w:instrText xml:space="preserve"> SEQ Table \* ARABIC </w:instrText>
      </w:r>
      <w:r>
        <w:fldChar w:fldCharType="separate"/>
      </w:r>
      <w:r w:rsidR="006370B0">
        <w:rPr>
          <w:noProof/>
        </w:rPr>
        <w:t>13</w:t>
      </w:r>
      <w:r>
        <w:fldChar w:fldCharType="end"/>
      </w:r>
      <w:r w:rsidRPr="0019110C">
        <w:t xml:space="preserve">: Sample Data Storage Details </w:t>
      </w:r>
      <w:r>
        <w:t>3</w:t>
      </w:r>
      <w:bookmarkEnd w:id="295"/>
    </w:p>
    <w:p w14:paraId="6122C8AD" w14:textId="313913BC" w:rsidR="0052254A" w:rsidRPr="008A6357" w:rsidRDefault="00922668" w:rsidP="0052254A">
      <w:pPr>
        <w:rPr>
          <w:b/>
          <w:bCs/>
          <w:sz w:val="24"/>
          <w:szCs w:val="24"/>
        </w:rPr>
      </w:pPr>
      <w:r w:rsidRPr="008A6357">
        <w:rPr>
          <w:b/>
          <w:bCs/>
          <w:sz w:val="24"/>
          <w:szCs w:val="24"/>
        </w:rPr>
        <w:lastRenderedPageBreak/>
        <w:t>Work</w:t>
      </w:r>
      <w:r w:rsidR="003363F2" w:rsidRPr="008A6357">
        <w:rPr>
          <w:b/>
          <w:bCs/>
          <w:sz w:val="24"/>
          <w:szCs w:val="24"/>
        </w:rPr>
        <w:t xml:space="preserve"> Hour </w:t>
      </w:r>
      <w:r w:rsidR="004D5C09" w:rsidRPr="008A6357">
        <w:rPr>
          <w:b/>
          <w:bCs/>
          <w:sz w:val="24"/>
          <w:szCs w:val="24"/>
        </w:rPr>
        <w:t>Drop Down</w:t>
      </w:r>
      <w:r w:rsidR="0052254A" w:rsidRPr="008A6357">
        <w:rPr>
          <w:b/>
          <w:bCs/>
          <w:sz w:val="24"/>
          <w:szCs w:val="24"/>
        </w:rPr>
        <w:t xml:space="preserve"> – </w:t>
      </w:r>
      <w:r w:rsidR="004D5C09" w:rsidRPr="008A6357">
        <w:rPr>
          <w:b/>
          <w:bCs/>
          <w:sz w:val="24"/>
          <w:szCs w:val="24"/>
        </w:rPr>
        <w:t>Excel file</w:t>
      </w:r>
    </w:p>
    <w:tbl>
      <w:tblPr>
        <w:tblStyle w:val="GridTable4-Accent1"/>
        <w:tblW w:w="5000" w:type="pct"/>
        <w:tblLook w:val="04A0" w:firstRow="1" w:lastRow="0" w:firstColumn="1" w:lastColumn="0" w:noHBand="0" w:noVBand="1"/>
      </w:tblPr>
      <w:tblGrid>
        <w:gridCol w:w="3114"/>
        <w:gridCol w:w="3241"/>
        <w:gridCol w:w="8035"/>
      </w:tblGrid>
      <w:tr w:rsidR="0052254A" w14:paraId="77BF73B5" w14:textId="77777777" w:rsidTr="00BB7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0E798BC3" w14:textId="77777777" w:rsidR="0052254A" w:rsidRDefault="0052254A" w:rsidP="00BB78E6">
            <w:r>
              <w:t>Field / Column Name</w:t>
            </w:r>
          </w:p>
        </w:tc>
        <w:tc>
          <w:tcPr>
            <w:tcW w:w="1126" w:type="pct"/>
          </w:tcPr>
          <w:p w14:paraId="67F3756E" w14:textId="77777777" w:rsidR="0052254A" w:rsidRDefault="0052254A" w:rsidP="00BB78E6">
            <w:pPr>
              <w:cnfStyle w:val="100000000000" w:firstRow="1" w:lastRow="0" w:firstColumn="0" w:lastColumn="0" w:oddVBand="0" w:evenVBand="0" w:oddHBand="0" w:evenHBand="0" w:firstRowFirstColumn="0" w:firstRowLastColumn="0" w:lastRowFirstColumn="0" w:lastRowLastColumn="0"/>
            </w:pPr>
            <w:r>
              <w:t>Date Type</w:t>
            </w:r>
          </w:p>
        </w:tc>
        <w:tc>
          <w:tcPr>
            <w:tcW w:w="2792" w:type="pct"/>
          </w:tcPr>
          <w:p w14:paraId="01ECE2A5" w14:textId="77777777" w:rsidR="0052254A" w:rsidRDefault="0052254A" w:rsidP="00BB78E6">
            <w:pPr>
              <w:cnfStyle w:val="100000000000" w:firstRow="1" w:lastRow="0" w:firstColumn="0" w:lastColumn="0" w:oddVBand="0" w:evenVBand="0" w:oddHBand="0" w:evenHBand="0" w:firstRowFirstColumn="0" w:firstRowLastColumn="0" w:lastRowFirstColumn="0" w:lastRowLastColumn="0"/>
            </w:pPr>
            <w:r>
              <w:t>Purpose of data</w:t>
            </w:r>
          </w:p>
        </w:tc>
      </w:tr>
      <w:tr w:rsidR="0052254A" w14:paraId="0D41A472" w14:textId="77777777" w:rsidTr="00BB7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06C6E790" w14:textId="1852A13D" w:rsidR="0052254A" w:rsidRPr="00B92E04" w:rsidRDefault="00814670" w:rsidP="00BB78E6">
            <w:r>
              <w:t>Column</w:t>
            </w:r>
            <w:r w:rsidR="004A5D6C">
              <w:t xml:space="preserve"> A</w:t>
            </w:r>
            <w:r>
              <w:t xml:space="preserve"> </w:t>
            </w:r>
            <w:r w:rsidR="004A5D6C">
              <w:t>[</w:t>
            </w:r>
            <w:r>
              <w:t>A</w:t>
            </w:r>
            <w:r w:rsidR="004A5D6C">
              <w:t>2 – A10]</w:t>
            </w:r>
            <w:r w:rsidR="00592CCC">
              <w:t xml:space="preserve"> </w:t>
            </w:r>
          </w:p>
        </w:tc>
        <w:tc>
          <w:tcPr>
            <w:tcW w:w="1126" w:type="pct"/>
          </w:tcPr>
          <w:p w14:paraId="17AE2CA6" w14:textId="63253642" w:rsidR="0052254A" w:rsidRPr="00B92E04" w:rsidRDefault="004A5D6C" w:rsidP="00BB78E6">
            <w:pPr>
              <w:cnfStyle w:val="000000100000" w:firstRow="0" w:lastRow="0" w:firstColumn="0" w:lastColumn="0" w:oddVBand="0" w:evenVBand="0" w:oddHBand="1" w:evenHBand="0" w:firstRowFirstColumn="0" w:firstRowLastColumn="0" w:lastRowFirstColumn="0" w:lastRowLastColumn="0"/>
            </w:pPr>
            <w:r>
              <w:t>Number</w:t>
            </w:r>
          </w:p>
        </w:tc>
        <w:tc>
          <w:tcPr>
            <w:tcW w:w="2792" w:type="pct"/>
          </w:tcPr>
          <w:p w14:paraId="0FF38BAA" w14:textId="074F2895" w:rsidR="0052254A" w:rsidRPr="00B92E04" w:rsidRDefault="004A5D6C" w:rsidP="008A6357">
            <w:pPr>
              <w:keepNext/>
              <w:cnfStyle w:val="000000100000" w:firstRow="0" w:lastRow="0" w:firstColumn="0" w:lastColumn="0" w:oddVBand="0" w:evenVBand="0" w:oddHBand="1" w:evenHBand="0" w:firstRowFirstColumn="0" w:firstRowLastColumn="0" w:lastRowFirstColumn="0" w:lastRowLastColumn="0"/>
            </w:pPr>
            <w:r>
              <w:t xml:space="preserve">This is a list of Years from </w:t>
            </w:r>
            <w:r w:rsidR="00CD2C9C">
              <w:t>7 years back to next year.</w:t>
            </w:r>
          </w:p>
        </w:tc>
      </w:tr>
    </w:tbl>
    <w:p w14:paraId="403D0D22" w14:textId="3AA4A8F4" w:rsidR="00C6279C" w:rsidRDefault="008A6357" w:rsidP="008A6357">
      <w:pPr>
        <w:pStyle w:val="Caption"/>
        <w:jc w:val="center"/>
      </w:pPr>
      <w:bookmarkStart w:id="296" w:name="_Toc191376232"/>
      <w:r>
        <w:t xml:space="preserve">Table </w:t>
      </w:r>
      <w:r>
        <w:fldChar w:fldCharType="begin"/>
      </w:r>
      <w:r>
        <w:instrText xml:space="preserve"> SEQ Table \* ARABIC </w:instrText>
      </w:r>
      <w:r>
        <w:fldChar w:fldCharType="separate"/>
      </w:r>
      <w:r w:rsidR="006370B0">
        <w:rPr>
          <w:noProof/>
        </w:rPr>
        <w:t>14</w:t>
      </w:r>
      <w:r>
        <w:fldChar w:fldCharType="end"/>
      </w:r>
      <w:r w:rsidRPr="00B90EB5">
        <w:t xml:space="preserve">: Sample Data Storage Details </w:t>
      </w:r>
      <w:r>
        <w:t>4</w:t>
      </w:r>
      <w:bookmarkEnd w:id="296"/>
    </w:p>
    <w:p w14:paraId="6F851FD3" w14:textId="3570B784" w:rsidR="0052254A" w:rsidRDefault="003F2970" w:rsidP="00C37F11">
      <w:r>
        <w:t>Back to</w:t>
      </w:r>
      <w:hyperlink w:anchor="_Step_4:_Data" w:history="1">
        <w:r>
          <w:rPr>
            <w:rStyle w:val="Hyperlink"/>
          </w:rPr>
          <w:t xml:space="preserve"> Step 4: Data Storage Details</w:t>
        </w:r>
      </w:hyperlink>
    </w:p>
    <w:p w14:paraId="701BF923" w14:textId="1FEF086E" w:rsidR="00823587" w:rsidRDefault="00823587" w:rsidP="00C37F11">
      <w:r>
        <w:br/>
      </w:r>
    </w:p>
    <w:p w14:paraId="30232693" w14:textId="77777777" w:rsidR="00823587" w:rsidRDefault="00823587">
      <w:r>
        <w:br w:type="page"/>
      </w:r>
    </w:p>
    <w:p w14:paraId="4F8B9B3C" w14:textId="7FAF6A39" w:rsidR="00823587" w:rsidRDefault="00823587" w:rsidP="00823587">
      <w:pPr>
        <w:pStyle w:val="Heading1"/>
      </w:pPr>
      <w:bookmarkStart w:id="297" w:name="_Appendix_E:_Custom"/>
      <w:bookmarkStart w:id="298" w:name="_Toc191376252"/>
      <w:bookmarkEnd w:id="297"/>
      <w:r>
        <w:lastRenderedPageBreak/>
        <w:t xml:space="preserve">Appendix E: </w:t>
      </w:r>
      <w:r w:rsidR="008A6357">
        <w:t xml:space="preserve">Sample </w:t>
      </w:r>
      <w:r>
        <w:t>Custom Security Roles</w:t>
      </w:r>
      <w:bookmarkEnd w:id="298"/>
    </w:p>
    <w:p w14:paraId="3A77C5E0" w14:textId="077477A4" w:rsidR="00823587" w:rsidRDefault="00343B47" w:rsidP="00C37F11">
      <w:r>
        <w:t>Enter any custom security roles created to support Dataverse or other purposes.</w:t>
      </w:r>
    </w:p>
    <w:p w14:paraId="76C525B6" w14:textId="03E12E82" w:rsidR="00C37F11" w:rsidRDefault="00D67B0F" w:rsidP="00C37F11">
      <w:r>
        <w:t>Back to</w:t>
      </w:r>
      <w:hyperlink w:anchor="_Step_5:_Custom" w:history="1">
        <w:r>
          <w:rPr>
            <w:rStyle w:val="Hyperlink"/>
          </w:rPr>
          <w:t xml:space="preserve"> Step 5: Custom Security Roles</w:t>
        </w:r>
      </w:hyperlink>
    </w:p>
    <w:tbl>
      <w:tblPr>
        <w:tblStyle w:val="GridTable4-Accent1"/>
        <w:tblW w:w="5000" w:type="pct"/>
        <w:tblLook w:val="04A0" w:firstRow="1" w:lastRow="0" w:firstColumn="1" w:lastColumn="0" w:noHBand="0" w:noVBand="1"/>
      </w:tblPr>
      <w:tblGrid>
        <w:gridCol w:w="3114"/>
        <w:gridCol w:w="3241"/>
        <w:gridCol w:w="8035"/>
      </w:tblGrid>
      <w:tr w:rsidR="00D67B0F" w14:paraId="0EEDE6A0" w14:textId="77777777" w:rsidTr="00DC2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57A4EFC1" w14:textId="77777777" w:rsidR="00D67B0F" w:rsidRDefault="00D67B0F" w:rsidP="00DC201A">
            <w:r>
              <w:t>Security Role Name</w:t>
            </w:r>
          </w:p>
        </w:tc>
        <w:tc>
          <w:tcPr>
            <w:tcW w:w="1126" w:type="pct"/>
          </w:tcPr>
          <w:p w14:paraId="6D8EB2E0" w14:textId="77777777" w:rsidR="00D67B0F" w:rsidRDefault="00D67B0F" w:rsidP="00DC201A">
            <w:pPr>
              <w:cnfStyle w:val="100000000000" w:firstRow="1" w:lastRow="0" w:firstColumn="0" w:lastColumn="0" w:oddVBand="0" w:evenVBand="0" w:oddHBand="0" w:evenHBand="0" w:firstRowFirstColumn="0" w:firstRowLastColumn="0" w:lastRowFirstColumn="0" w:lastRowLastColumn="0"/>
            </w:pPr>
            <w:r>
              <w:t>Access to PII or FTI Data</w:t>
            </w:r>
          </w:p>
        </w:tc>
        <w:tc>
          <w:tcPr>
            <w:tcW w:w="2792" w:type="pct"/>
          </w:tcPr>
          <w:p w14:paraId="16712D92" w14:textId="77777777" w:rsidR="00D67B0F" w:rsidRDefault="00D67B0F" w:rsidP="00DC201A">
            <w:pPr>
              <w:cnfStyle w:val="100000000000" w:firstRow="1" w:lastRow="0" w:firstColumn="0" w:lastColumn="0" w:oddVBand="0" w:evenVBand="0" w:oddHBand="0" w:evenHBand="0" w:firstRowFirstColumn="0" w:firstRowLastColumn="0" w:lastRowFirstColumn="0" w:lastRowLastColumn="0"/>
            </w:pPr>
            <w:r>
              <w:t>Descriptive purpose of Security Role</w:t>
            </w:r>
          </w:p>
        </w:tc>
      </w:tr>
      <w:tr w:rsidR="00D67B0F" w14:paraId="7BD5ED83" w14:textId="77777777" w:rsidTr="00DC2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57B53E86" w14:textId="335E1352" w:rsidR="00D67B0F" w:rsidRPr="00B92E04" w:rsidRDefault="00343B47" w:rsidP="00DC201A">
            <w:r>
              <w:t>Work Code User</w:t>
            </w:r>
          </w:p>
        </w:tc>
        <w:tc>
          <w:tcPr>
            <w:tcW w:w="1126" w:type="pct"/>
          </w:tcPr>
          <w:p w14:paraId="5F2C6F92" w14:textId="214EB757" w:rsidR="00D67B0F" w:rsidRPr="00B92E04" w:rsidRDefault="00343B47" w:rsidP="00DC201A">
            <w:pPr>
              <w:cnfStyle w:val="000000100000" w:firstRow="0" w:lastRow="0" w:firstColumn="0" w:lastColumn="0" w:oddVBand="0" w:evenVBand="0" w:oddHBand="1" w:evenHBand="0" w:firstRowFirstColumn="0" w:firstRowLastColumn="0" w:lastRowFirstColumn="0" w:lastRowLastColumn="0"/>
            </w:pPr>
            <w:r>
              <w:t>No</w:t>
            </w:r>
          </w:p>
        </w:tc>
        <w:tc>
          <w:tcPr>
            <w:tcW w:w="2792" w:type="pct"/>
          </w:tcPr>
          <w:p w14:paraId="46C12C86" w14:textId="341A5EA3" w:rsidR="00D67B0F" w:rsidRPr="00B92E04" w:rsidRDefault="00A3779B" w:rsidP="00DC201A">
            <w:pPr>
              <w:cnfStyle w:val="000000100000" w:firstRow="0" w:lastRow="0" w:firstColumn="0" w:lastColumn="0" w:oddVBand="0" w:evenVBand="0" w:oddHBand="1" w:evenHBand="0" w:firstRowFirstColumn="0" w:firstRowLastColumn="0" w:lastRowFirstColumn="0" w:lastRowLastColumn="0"/>
            </w:pPr>
            <w:r>
              <w:t>Provides minimal access and only specific to them – to enter data into the Work Code table in the Dataverse.</w:t>
            </w:r>
          </w:p>
        </w:tc>
      </w:tr>
      <w:tr w:rsidR="00D67B0F" w14:paraId="3C22C2D2" w14:textId="77777777" w:rsidTr="00DC201A">
        <w:tc>
          <w:tcPr>
            <w:cnfStyle w:val="001000000000" w:firstRow="0" w:lastRow="0" w:firstColumn="1" w:lastColumn="0" w:oddVBand="0" w:evenVBand="0" w:oddHBand="0" w:evenHBand="0" w:firstRowFirstColumn="0" w:firstRowLastColumn="0" w:lastRowFirstColumn="0" w:lastRowLastColumn="0"/>
            <w:tcW w:w="1082" w:type="pct"/>
          </w:tcPr>
          <w:p w14:paraId="5905BCD0" w14:textId="0415C1FB" w:rsidR="00D67B0F" w:rsidRDefault="00BD139A" w:rsidP="00DC201A">
            <w:r>
              <w:t>Work Code Manager</w:t>
            </w:r>
          </w:p>
        </w:tc>
        <w:tc>
          <w:tcPr>
            <w:tcW w:w="1126" w:type="pct"/>
          </w:tcPr>
          <w:p w14:paraId="4C296C13" w14:textId="6BC5132E" w:rsidR="00D67B0F" w:rsidRDefault="00BD139A" w:rsidP="00DC201A">
            <w:pPr>
              <w:cnfStyle w:val="000000000000" w:firstRow="0" w:lastRow="0" w:firstColumn="0" w:lastColumn="0" w:oddVBand="0" w:evenVBand="0" w:oddHBand="0" w:evenHBand="0" w:firstRowFirstColumn="0" w:firstRowLastColumn="0" w:lastRowFirstColumn="0" w:lastRowLastColumn="0"/>
            </w:pPr>
            <w:r>
              <w:t>PII</w:t>
            </w:r>
          </w:p>
        </w:tc>
        <w:tc>
          <w:tcPr>
            <w:tcW w:w="2792" w:type="pct"/>
          </w:tcPr>
          <w:p w14:paraId="6C24000C" w14:textId="01AEFB21" w:rsidR="00D67B0F" w:rsidRDefault="00A3779B" w:rsidP="00DC201A">
            <w:pPr>
              <w:cnfStyle w:val="000000000000" w:firstRow="0" w:lastRow="0" w:firstColumn="0" w:lastColumn="0" w:oddVBand="0" w:evenVBand="0" w:oddHBand="0" w:evenHBand="0" w:firstRowFirstColumn="0" w:firstRowLastColumn="0" w:lastRowFirstColumn="0" w:lastRowLastColumn="0"/>
            </w:pPr>
            <w:r>
              <w:t xml:space="preserve">Provides Managers the ability to view multiple employees and see their Work Code billing </w:t>
            </w:r>
            <w:r w:rsidR="00FF7561">
              <w:t>against work codes.</w:t>
            </w:r>
          </w:p>
        </w:tc>
      </w:tr>
    </w:tbl>
    <w:p w14:paraId="68AD33B1" w14:textId="77777777" w:rsidR="00D67B0F" w:rsidRDefault="00D67B0F" w:rsidP="00C37F11"/>
    <w:p w14:paraId="7BC8EBEC" w14:textId="660FBEBC" w:rsidR="00D67B0F" w:rsidRDefault="00D67B0F" w:rsidP="00C37F11">
      <w:r>
        <w:t>Back to</w:t>
      </w:r>
      <w:hyperlink w:anchor="_Step_5:_Custom" w:history="1">
        <w:r>
          <w:rPr>
            <w:rStyle w:val="Hyperlink"/>
          </w:rPr>
          <w:t xml:space="preserve"> Step 5: Custom Security Roles</w:t>
        </w:r>
      </w:hyperlink>
    </w:p>
    <w:p w14:paraId="75F04D81" w14:textId="1EDA5722" w:rsidR="005E545F" w:rsidRDefault="005E545F">
      <w:r>
        <w:br w:type="page"/>
      </w:r>
    </w:p>
    <w:p w14:paraId="6DD571FD" w14:textId="01CD9728" w:rsidR="005E545F" w:rsidRDefault="005E545F" w:rsidP="005E545F">
      <w:pPr>
        <w:pStyle w:val="Heading1"/>
      </w:pPr>
      <w:bookmarkStart w:id="299" w:name="_Appendix_F:_Sample"/>
      <w:bookmarkStart w:id="300" w:name="_Toc191376253"/>
      <w:bookmarkEnd w:id="299"/>
      <w:r>
        <w:lastRenderedPageBreak/>
        <w:t xml:space="preserve">Appendix F: Sample </w:t>
      </w:r>
      <w:r w:rsidR="00E31C1B">
        <w:t>Production Environment Security Groups</w:t>
      </w:r>
      <w:bookmarkEnd w:id="300"/>
    </w:p>
    <w:p w14:paraId="394D8433" w14:textId="597498BA" w:rsidR="005E545F" w:rsidRDefault="00E66671" w:rsidP="00C37F11">
      <w:r>
        <w:t xml:space="preserve">Enter all Entra Security Groups </w:t>
      </w:r>
      <w:r w:rsidR="001B269E">
        <w:t>that are non-system or Power Platform Admin related that pertain to the use of the Solution objects.</w:t>
      </w:r>
    </w:p>
    <w:p w14:paraId="563BE4F4" w14:textId="5D98796F" w:rsidR="00FF7561" w:rsidRDefault="00FF7561" w:rsidP="00C37F11">
      <w:r>
        <w:t>Back to</w:t>
      </w:r>
      <w:hyperlink w:anchor="_Step_6:_Production" w:history="1">
        <w:r>
          <w:rPr>
            <w:rStyle w:val="Hyperlink"/>
          </w:rPr>
          <w:t xml:space="preserve"> Step 6: Production Environment Teams (Entra Security Groups)</w:t>
        </w:r>
      </w:hyperlink>
    </w:p>
    <w:tbl>
      <w:tblPr>
        <w:tblStyle w:val="GridTable4-Accent1"/>
        <w:tblW w:w="5000" w:type="pct"/>
        <w:tblLook w:val="04A0" w:firstRow="1" w:lastRow="0" w:firstColumn="1" w:lastColumn="0" w:noHBand="0" w:noVBand="1"/>
      </w:tblPr>
      <w:tblGrid>
        <w:gridCol w:w="2245"/>
        <w:gridCol w:w="1145"/>
        <w:gridCol w:w="2274"/>
        <w:gridCol w:w="8726"/>
      </w:tblGrid>
      <w:tr w:rsidR="00FF7561" w14:paraId="72F3F316" w14:textId="77777777" w:rsidTr="00DC2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pct"/>
          </w:tcPr>
          <w:p w14:paraId="27112B26" w14:textId="77777777" w:rsidR="00FF7561" w:rsidRDefault="00FF7561" w:rsidP="00DC201A">
            <w:r>
              <w:t>Security Group Name</w:t>
            </w:r>
          </w:p>
        </w:tc>
        <w:tc>
          <w:tcPr>
            <w:tcW w:w="398" w:type="pct"/>
          </w:tcPr>
          <w:p w14:paraId="58B116C9" w14:textId="77777777" w:rsidR="00FF7561" w:rsidRDefault="00FF7561" w:rsidP="00DC201A">
            <w:pPr>
              <w:cnfStyle w:val="100000000000" w:firstRow="1" w:lastRow="0" w:firstColumn="0" w:lastColumn="0" w:oddVBand="0" w:evenVBand="0" w:oddHBand="0" w:evenHBand="0" w:firstRowFirstColumn="0" w:firstRowLastColumn="0" w:lastRowFirstColumn="0" w:lastRowLastColumn="0"/>
            </w:pPr>
            <w:r>
              <w:t>Projected # of Users</w:t>
            </w:r>
          </w:p>
        </w:tc>
        <w:tc>
          <w:tcPr>
            <w:tcW w:w="790" w:type="pct"/>
          </w:tcPr>
          <w:p w14:paraId="1CC40FE3" w14:textId="77777777" w:rsidR="00FF7561" w:rsidRDefault="00FF7561" w:rsidP="00DC201A">
            <w:pPr>
              <w:cnfStyle w:val="100000000000" w:firstRow="1" w:lastRow="0" w:firstColumn="0" w:lastColumn="0" w:oddVBand="0" w:evenVBand="0" w:oddHBand="0" w:evenHBand="0" w:firstRowFirstColumn="0" w:firstRowLastColumn="0" w:lastRowFirstColumn="0" w:lastRowLastColumn="0"/>
            </w:pPr>
            <w:r>
              <w:t>Custom Security Role(s)</w:t>
            </w:r>
          </w:p>
        </w:tc>
        <w:tc>
          <w:tcPr>
            <w:tcW w:w="3032" w:type="pct"/>
          </w:tcPr>
          <w:p w14:paraId="28A23C67" w14:textId="77777777" w:rsidR="00FF7561" w:rsidRDefault="00FF7561" w:rsidP="00DC201A">
            <w:pPr>
              <w:cnfStyle w:val="100000000000" w:firstRow="1" w:lastRow="0" w:firstColumn="0" w:lastColumn="0" w:oddVBand="0" w:evenVBand="0" w:oddHBand="0" w:evenHBand="0" w:firstRowFirstColumn="0" w:firstRowLastColumn="0" w:lastRowFirstColumn="0" w:lastRowLastColumn="0"/>
            </w:pPr>
            <w:r>
              <w:t>Descriptive purpose of Group</w:t>
            </w:r>
          </w:p>
        </w:tc>
      </w:tr>
      <w:tr w:rsidR="00FF7561" w14:paraId="4E3D8E2D" w14:textId="77777777" w:rsidTr="00DC20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pct"/>
          </w:tcPr>
          <w:p w14:paraId="13C191A0" w14:textId="00E42051" w:rsidR="00FF7561" w:rsidRPr="00B92E04" w:rsidRDefault="002A620F" w:rsidP="00DC201A">
            <w:r w:rsidRPr="002A620F">
              <w:t xml:space="preserve">CLOUD M365 MPP </w:t>
            </w:r>
            <w:r w:rsidR="00774EFD">
              <w:t>IT BU W</w:t>
            </w:r>
            <w:r w:rsidR="003E3D69">
              <w:t>C Users</w:t>
            </w:r>
          </w:p>
        </w:tc>
        <w:tc>
          <w:tcPr>
            <w:tcW w:w="398" w:type="pct"/>
          </w:tcPr>
          <w:p w14:paraId="03FC59B5" w14:textId="588C96C7" w:rsidR="00FF7561" w:rsidRPr="00B92E04" w:rsidRDefault="00774EFD" w:rsidP="00DC201A">
            <w:pPr>
              <w:cnfStyle w:val="000000100000" w:firstRow="0" w:lastRow="0" w:firstColumn="0" w:lastColumn="0" w:oddVBand="0" w:evenVBand="0" w:oddHBand="1" w:evenHBand="0" w:firstRowFirstColumn="0" w:firstRowLastColumn="0" w:lastRowFirstColumn="0" w:lastRowLastColumn="0"/>
            </w:pPr>
            <w:r>
              <w:t>250</w:t>
            </w:r>
          </w:p>
        </w:tc>
        <w:tc>
          <w:tcPr>
            <w:tcW w:w="790" w:type="pct"/>
          </w:tcPr>
          <w:p w14:paraId="030A192C" w14:textId="0AD844EA" w:rsidR="00FF7561" w:rsidRPr="00B92E04" w:rsidRDefault="00774EFD" w:rsidP="00DC201A">
            <w:pPr>
              <w:cnfStyle w:val="000000100000" w:firstRow="0" w:lastRow="0" w:firstColumn="0" w:lastColumn="0" w:oddVBand="0" w:evenVBand="0" w:oddHBand="1" w:evenHBand="0" w:firstRowFirstColumn="0" w:firstRowLastColumn="0" w:lastRowFirstColumn="0" w:lastRowLastColumn="0"/>
            </w:pPr>
            <w:r>
              <w:t>Work Code User</w:t>
            </w:r>
          </w:p>
        </w:tc>
        <w:tc>
          <w:tcPr>
            <w:tcW w:w="3032" w:type="pct"/>
          </w:tcPr>
          <w:p w14:paraId="35746B1A" w14:textId="050D5A51" w:rsidR="00FF7561" w:rsidRPr="00B92E04" w:rsidRDefault="00774EFD" w:rsidP="00DC201A">
            <w:pPr>
              <w:cnfStyle w:val="000000100000" w:firstRow="0" w:lastRow="0" w:firstColumn="0" w:lastColumn="0" w:oddVBand="0" w:evenVBand="0" w:oddHBand="1" w:evenHBand="0" w:firstRowFirstColumn="0" w:firstRowLastColumn="0" w:lastRowFirstColumn="0" w:lastRowLastColumn="0"/>
            </w:pPr>
            <w:r>
              <w:t xml:space="preserve">This Security group </w:t>
            </w:r>
            <w:r w:rsidR="003E3D69">
              <w:t>contains all the users who enter their hours against the various Work Codes available.</w:t>
            </w:r>
          </w:p>
        </w:tc>
      </w:tr>
      <w:tr w:rsidR="00FF7561" w14:paraId="50432FFC" w14:textId="77777777" w:rsidTr="00DC201A">
        <w:tc>
          <w:tcPr>
            <w:cnfStyle w:val="001000000000" w:firstRow="0" w:lastRow="0" w:firstColumn="1" w:lastColumn="0" w:oddVBand="0" w:evenVBand="0" w:oddHBand="0" w:evenHBand="0" w:firstRowFirstColumn="0" w:firstRowLastColumn="0" w:lastRowFirstColumn="0" w:lastRowLastColumn="0"/>
            <w:tcW w:w="780" w:type="pct"/>
          </w:tcPr>
          <w:p w14:paraId="2A843B00" w14:textId="7FCF0402" w:rsidR="00FF7561" w:rsidRDefault="003E3D69" w:rsidP="00DC201A">
            <w:r w:rsidRPr="002A620F">
              <w:t xml:space="preserve">CLOUD M365 MPP </w:t>
            </w:r>
            <w:r>
              <w:t>IT BU WC Managers</w:t>
            </w:r>
          </w:p>
        </w:tc>
        <w:tc>
          <w:tcPr>
            <w:tcW w:w="398" w:type="pct"/>
          </w:tcPr>
          <w:p w14:paraId="2DD842FF" w14:textId="53519A3B" w:rsidR="00FF7561" w:rsidRDefault="00E738B6" w:rsidP="00DC201A">
            <w:pPr>
              <w:cnfStyle w:val="000000000000" w:firstRow="0" w:lastRow="0" w:firstColumn="0" w:lastColumn="0" w:oddVBand="0" w:evenVBand="0" w:oddHBand="0" w:evenHBand="0" w:firstRowFirstColumn="0" w:firstRowLastColumn="0" w:lastRowFirstColumn="0" w:lastRowLastColumn="0"/>
            </w:pPr>
            <w:r>
              <w:t>25</w:t>
            </w:r>
          </w:p>
        </w:tc>
        <w:tc>
          <w:tcPr>
            <w:tcW w:w="790" w:type="pct"/>
          </w:tcPr>
          <w:p w14:paraId="5C8EFBDD" w14:textId="26DB0593" w:rsidR="00FF7561" w:rsidRDefault="00E738B6" w:rsidP="00DC201A">
            <w:pPr>
              <w:cnfStyle w:val="000000000000" w:firstRow="0" w:lastRow="0" w:firstColumn="0" w:lastColumn="0" w:oddVBand="0" w:evenVBand="0" w:oddHBand="0" w:evenHBand="0" w:firstRowFirstColumn="0" w:firstRowLastColumn="0" w:lastRowFirstColumn="0" w:lastRowLastColumn="0"/>
            </w:pPr>
            <w:r>
              <w:t>Work Code Manager</w:t>
            </w:r>
          </w:p>
        </w:tc>
        <w:tc>
          <w:tcPr>
            <w:tcW w:w="3032" w:type="pct"/>
          </w:tcPr>
          <w:p w14:paraId="74613535" w14:textId="497FD0E1" w:rsidR="00FF7561" w:rsidRDefault="00E738B6" w:rsidP="00DC201A">
            <w:pPr>
              <w:cnfStyle w:val="000000000000" w:firstRow="0" w:lastRow="0" w:firstColumn="0" w:lastColumn="0" w:oddVBand="0" w:evenVBand="0" w:oddHBand="0" w:evenHBand="0" w:firstRowFirstColumn="0" w:firstRowLastColumn="0" w:lastRowFirstColumn="0" w:lastRowLastColumn="0"/>
            </w:pPr>
            <w:r>
              <w:t xml:space="preserve">This Security group contains all the managers who approve </w:t>
            </w:r>
            <w:r w:rsidR="003C4C81">
              <w:t>Work Code billings for their specific group of users.</w:t>
            </w:r>
          </w:p>
        </w:tc>
      </w:tr>
    </w:tbl>
    <w:p w14:paraId="533A9488" w14:textId="77777777" w:rsidR="00FF7561" w:rsidRDefault="00FF7561" w:rsidP="00C37F11"/>
    <w:p w14:paraId="309F4086" w14:textId="2F43B319" w:rsidR="00FF7561" w:rsidRDefault="00FF7561" w:rsidP="00C37F11">
      <w:r>
        <w:t>Back to</w:t>
      </w:r>
      <w:hyperlink w:anchor="_Step_6:_Production" w:history="1">
        <w:r>
          <w:rPr>
            <w:rStyle w:val="Hyperlink"/>
          </w:rPr>
          <w:t xml:space="preserve"> Step 6: Production Environment Teams (Entra Security Groups)</w:t>
        </w:r>
      </w:hyperlink>
    </w:p>
    <w:p w14:paraId="25C6C1B7" w14:textId="3FA1BED7" w:rsidR="0037426A" w:rsidRDefault="0037426A">
      <w:r>
        <w:br w:type="page"/>
      </w:r>
    </w:p>
    <w:p w14:paraId="3FC9338E" w14:textId="77777777" w:rsidR="00DA33BE" w:rsidRDefault="00DA33BE" w:rsidP="0037426A">
      <w:pPr>
        <w:pStyle w:val="Heading1"/>
        <w:sectPr w:rsidR="00DA33BE" w:rsidSect="00846F41">
          <w:pgSz w:w="15840" w:h="12240" w:orient="landscape"/>
          <w:pgMar w:top="720" w:right="720" w:bottom="720" w:left="720" w:header="576" w:footer="432" w:gutter="0"/>
          <w:pgNumType w:start="0"/>
          <w:cols w:space="720"/>
          <w:titlePg/>
          <w:docGrid w:linePitch="360"/>
        </w:sectPr>
      </w:pPr>
      <w:bookmarkStart w:id="301" w:name="_Appendix_G:_Sample"/>
      <w:bookmarkEnd w:id="301"/>
    </w:p>
    <w:p w14:paraId="4B211EAF" w14:textId="1CBDED16" w:rsidR="0037426A" w:rsidRDefault="0037426A" w:rsidP="0037426A">
      <w:pPr>
        <w:pStyle w:val="Heading1"/>
      </w:pPr>
      <w:bookmarkStart w:id="302" w:name="_Toc191376254"/>
      <w:r>
        <w:lastRenderedPageBreak/>
        <w:t>Appendix G: Sample Use Case Diagrams</w:t>
      </w:r>
      <w:bookmarkEnd w:id="302"/>
    </w:p>
    <w:p w14:paraId="50A2EDCC" w14:textId="561C7C62" w:rsidR="0037426A" w:rsidRDefault="0037426A" w:rsidP="0037426A">
      <w:r>
        <w:t xml:space="preserve">You may </w:t>
      </w:r>
      <w:r w:rsidR="00BA5ABB">
        <w:t xml:space="preserve">provide a graphic or a textual Use Case. Use Cases are </w:t>
      </w:r>
      <w:r w:rsidR="00940A8D">
        <w:t xml:space="preserve">important in defining the </w:t>
      </w:r>
      <w:proofErr w:type="gramStart"/>
      <w:r w:rsidR="00940A8D">
        <w:t>ultimate goal</w:t>
      </w:r>
      <w:proofErr w:type="gramEnd"/>
      <w:r w:rsidR="00940A8D">
        <w:t xml:space="preserve"> of your Solutions and applications. A Use Case should be simple, but provide the actual work or process done to </w:t>
      </w:r>
      <w:r w:rsidR="005E039B">
        <w:t>accomplish a goal or business function.</w:t>
      </w:r>
    </w:p>
    <w:p w14:paraId="3138AEEA" w14:textId="3FDB1F93" w:rsidR="005E039B" w:rsidRDefault="005E039B" w:rsidP="0037426A">
      <w:r>
        <w:t xml:space="preserve">This section provides two </w:t>
      </w:r>
      <w:r w:rsidR="001042C0">
        <w:t>samples:</w:t>
      </w:r>
      <w:r>
        <w:t xml:space="preserve"> a Visual Diagram using PowerPoint</w:t>
      </w:r>
      <w:r w:rsidR="001042C0">
        <w:t>;</w:t>
      </w:r>
      <w:r>
        <w:t xml:space="preserve"> a textual </w:t>
      </w:r>
      <w:r w:rsidR="0082628B">
        <w:t>representation of a Use Case.</w:t>
      </w:r>
    </w:p>
    <w:p w14:paraId="15899D3A" w14:textId="0F14987E" w:rsidR="0037426A" w:rsidRDefault="0037426A" w:rsidP="0037426A">
      <w:r>
        <w:t>Back to</w:t>
      </w:r>
      <w:hyperlink w:anchor="_Step_7:_Use" w:history="1">
        <w:r w:rsidR="001042C0">
          <w:rPr>
            <w:rStyle w:val="Hyperlink"/>
          </w:rPr>
          <w:t xml:space="preserve"> Step 7: Use Case Diagrams</w:t>
        </w:r>
      </w:hyperlink>
    </w:p>
    <w:p w14:paraId="3B230FC7" w14:textId="46ECC2F9" w:rsidR="00FF7561" w:rsidRDefault="001042C0" w:rsidP="00CA1FDA">
      <w:pPr>
        <w:pStyle w:val="Heading2"/>
      </w:pPr>
      <w:bookmarkStart w:id="303" w:name="_Toc191376255"/>
      <w:r>
        <w:t xml:space="preserve">Visual </w:t>
      </w:r>
      <w:r w:rsidR="00CA1FDA">
        <w:t>Diagrams</w:t>
      </w:r>
      <w:bookmarkEnd w:id="303"/>
    </w:p>
    <w:p w14:paraId="1D68ED3E" w14:textId="77777777" w:rsidR="00DA33BE" w:rsidRPr="00DA33BE" w:rsidRDefault="00DA33BE" w:rsidP="00DA33BE"/>
    <w:p w14:paraId="1DEAF844" w14:textId="77777777" w:rsidR="00EC6284" w:rsidRDefault="00D621E5" w:rsidP="00EC6284">
      <w:pPr>
        <w:keepNext/>
        <w:jc w:val="center"/>
      </w:pPr>
      <w:r>
        <w:rPr>
          <w:noProof/>
        </w:rPr>
        <w:drawing>
          <wp:inline distT="0" distB="0" distL="0" distR="0" wp14:anchorId="27427245" wp14:editId="5B65EEDC">
            <wp:extent cx="5443268" cy="6115395"/>
            <wp:effectExtent l="0" t="0" r="5080" b="0"/>
            <wp:docPr id="703620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20447" name=""/>
                    <pic:cNvPicPr/>
                  </pic:nvPicPr>
                  <pic:blipFill>
                    <a:blip r:embed="rId18"/>
                    <a:stretch>
                      <a:fillRect/>
                    </a:stretch>
                  </pic:blipFill>
                  <pic:spPr>
                    <a:xfrm>
                      <a:off x="0" y="0"/>
                      <a:ext cx="5450856" cy="6123920"/>
                    </a:xfrm>
                    <a:prstGeom prst="rect">
                      <a:avLst/>
                    </a:prstGeom>
                  </pic:spPr>
                </pic:pic>
              </a:graphicData>
            </a:graphic>
          </wp:inline>
        </w:drawing>
      </w:r>
    </w:p>
    <w:p w14:paraId="4BC0D571" w14:textId="5B14307B" w:rsidR="00DA33BE" w:rsidRDefault="00EC6284" w:rsidP="00EC6284">
      <w:pPr>
        <w:pStyle w:val="Caption"/>
        <w:jc w:val="center"/>
        <w:sectPr w:rsidR="00DA33BE" w:rsidSect="00DA33BE">
          <w:pgSz w:w="12240" w:h="15840"/>
          <w:pgMar w:top="720" w:right="720" w:bottom="720" w:left="720" w:header="576" w:footer="432" w:gutter="0"/>
          <w:pgNumType w:start="0"/>
          <w:cols w:space="720"/>
          <w:titlePg/>
          <w:docGrid w:linePitch="360"/>
        </w:sectPr>
      </w:pPr>
      <w:bookmarkStart w:id="304" w:name="_Toc191376214"/>
      <w:r>
        <w:t xml:space="preserve">Figure </w:t>
      </w:r>
      <w:r>
        <w:fldChar w:fldCharType="begin"/>
      </w:r>
      <w:r>
        <w:instrText xml:space="preserve"> SEQ Figure \* ARABIC </w:instrText>
      </w:r>
      <w:r>
        <w:fldChar w:fldCharType="separate"/>
      </w:r>
      <w:r>
        <w:rPr>
          <w:noProof/>
        </w:rPr>
        <w:t>1</w:t>
      </w:r>
      <w:r>
        <w:fldChar w:fldCharType="end"/>
      </w:r>
      <w:r>
        <w:t xml:space="preserve">: </w:t>
      </w:r>
      <w:r w:rsidR="00FA58ED">
        <w:t xml:space="preserve">Sample </w:t>
      </w:r>
      <w:r>
        <w:t>Work Code Application User Use Case</w:t>
      </w:r>
      <w:bookmarkEnd w:id="304"/>
    </w:p>
    <w:p w14:paraId="20E0041A" w14:textId="7D2F60FE" w:rsidR="00CA1FDA" w:rsidRPr="00C37F11" w:rsidRDefault="00CA1FDA" w:rsidP="00CA1FDA">
      <w:pPr>
        <w:pStyle w:val="Heading2"/>
      </w:pPr>
      <w:bookmarkStart w:id="305" w:name="_Toc191376256"/>
      <w:r>
        <w:lastRenderedPageBreak/>
        <w:t>Textual Diagrams</w:t>
      </w:r>
      <w:bookmarkEnd w:id="305"/>
    </w:p>
    <w:p w14:paraId="678BE76E" w14:textId="1800522B" w:rsidR="00E6381B" w:rsidRDefault="00F47CC0" w:rsidP="00F47CC0">
      <w:pPr>
        <w:pStyle w:val="ListParagraph"/>
        <w:numPr>
          <w:ilvl w:val="0"/>
          <w:numId w:val="16"/>
        </w:numPr>
      </w:pPr>
      <w:r>
        <w:t>Manager enters the Work Code Application</w:t>
      </w:r>
    </w:p>
    <w:p w14:paraId="353F7F5D" w14:textId="4E0EE8E5" w:rsidR="00344165" w:rsidRDefault="00344165" w:rsidP="00F47CC0">
      <w:pPr>
        <w:pStyle w:val="ListParagraph"/>
        <w:numPr>
          <w:ilvl w:val="0"/>
          <w:numId w:val="16"/>
        </w:numPr>
      </w:pPr>
      <w:r>
        <w:t>Manager is presented with the Home page</w:t>
      </w:r>
    </w:p>
    <w:p w14:paraId="6DE2498B" w14:textId="27761C09" w:rsidR="00255E98" w:rsidRDefault="00255E98" w:rsidP="00350C1B">
      <w:pPr>
        <w:pStyle w:val="ListParagraph"/>
        <w:numPr>
          <w:ilvl w:val="0"/>
          <w:numId w:val="16"/>
        </w:numPr>
      </w:pPr>
      <w:r>
        <w:t xml:space="preserve">Manager chooses </w:t>
      </w:r>
      <w:r w:rsidR="00432829">
        <w:t xml:space="preserve">Work Codes (skip to </w:t>
      </w:r>
      <w:r w:rsidR="00E374BA">
        <w:t>5</w:t>
      </w:r>
      <w:r w:rsidR="00432829">
        <w:t>)</w:t>
      </w:r>
    </w:p>
    <w:p w14:paraId="736D9D42" w14:textId="6240E01B" w:rsidR="00C70BDE" w:rsidRDefault="00C70BDE" w:rsidP="00350C1B">
      <w:pPr>
        <w:pStyle w:val="ListParagraph"/>
        <w:numPr>
          <w:ilvl w:val="0"/>
          <w:numId w:val="16"/>
        </w:numPr>
      </w:pPr>
      <w:r>
        <w:t>Manager chooses Review Entries</w:t>
      </w:r>
    </w:p>
    <w:p w14:paraId="5AD9C609" w14:textId="206DDCBE" w:rsidR="008D1073" w:rsidRDefault="00866BBC" w:rsidP="00EF42C9">
      <w:pPr>
        <w:pStyle w:val="ListParagraph"/>
        <w:numPr>
          <w:ilvl w:val="1"/>
          <w:numId w:val="16"/>
        </w:numPr>
      </w:pPr>
      <w:r>
        <w:t xml:space="preserve">Manager clicks </w:t>
      </w:r>
      <w:r w:rsidR="00F91AFA">
        <w:t>Approve button next to a billing entry</w:t>
      </w:r>
    </w:p>
    <w:p w14:paraId="1FD422C1" w14:textId="6637D32C" w:rsidR="00F91AFA" w:rsidRDefault="00F91AFA" w:rsidP="00EF42C9">
      <w:pPr>
        <w:pStyle w:val="ListParagraph"/>
        <w:numPr>
          <w:ilvl w:val="1"/>
          <w:numId w:val="16"/>
        </w:numPr>
      </w:pPr>
      <w:r>
        <w:t>Manager clicks Deny button next to a billing entry</w:t>
      </w:r>
    </w:p>
    <w:p w14:paraId="6990AD83" w14:textId="478EF806" w:rsidR="00C577C8" w:rsidRDefault="00C577C8" w:rsidP="00EF42C9">
      <w:pPr>
        <w:pStyle w:val="ListParagraph"/>
        <w:numPr>
          <w:ilvl w:val="2"/>
          <w:numId w:val="16"/>
        </w:numPr>
      </w:pPr>
      <w:r>
        <w:t xml:space="preserve">Manager is prompted with a </w:t>
      </w:r>
      <w:r w:rsidR="00312E7D">
        <w:t>Reason for Denial text box</w:t>
      </w:r>
    </w:p>
    <w:p w14:paraId="3EF33D55" w14:textId="5267A6EB" w:rsidR="00312E7D" w:rsidRDefault="00312E7D" w:rsidP="00EF42C9">
      <w:pPr>
        <w:pStyle w:val="ListParagraph"/>
        <w:numPr>
          <w:ilvl w:val="2"/>
          <w:numId w:val="16"/>
        </w:numPr>
      </w:pPr>
      <w:r>
        <w:t>Click Submit</w:t>
      </w:r>
    </w:p>
    <w:p w14:paraId="58D654D5" w14:textId="71FEC1B6" w:rsidR="00EF42C9" w:rsidRDefault="009A3EE1" w:rsidP="00EF42C9">
      <w:pPr>
        <w:pStyle w:val="ListParagraph"/>
        <w:numPr>
          <w:ilvl w:val="1"/>
          <w:numId w:val="16"/>
        </w:numPr>
      </w:pPr>
      <w:r>
        <w:t>Manager clicks Edit button next to a billing entry</w:t>
      </w:r>
    </w:p>
    <w:p w14:paraId="05F1E5F0" w14:textId="6DC9C672" w:rsidR="009A3EE1" w:rsidRDefault="009A3EE1" w:rsidP="009A3EE1">
      <w:pPr>
        <w:pStyle w:val="ListParagraph"/>
        <w:numPr>
          <w:ilvl w:val="2"/>
          <w:numId w:val="16"/>
        </w:numPr>
      </w:pPr>
      <w:r>
        <w:t>Manager updates the billing information</w:t>
      </w:r>
    </w:p>
    <w:p w14:paraId="4C698895" w14:textId="3493AD58" w:rsidR="009A3EE1" w:rsidRDefault="009A3EE1" w:rsidP="009A3EE1">
      <w:pPr>
        <w:pStyle w:val="ListParagraph"/>
        <w:numPr>
          <w:ilvl w:val="2"/>
          <w:numId w:val="16"/>
        </w:numPr>
      </w:pPr>
      <w:r>
        <w:t>Click Submit</w:t>
      </w:r>
    </w:p>
    <w:p w14:paraId="36A84D49" w14:textId="729C8CF6" w:rsidR="00432829" w:rsidRDefault="00E374BA" w:rsidP="00A80525">
      <w:pPr>
        <w:pStyle w:val="ListParagraph"/>
        <w:numPr>
          <w:ilvl w:val="0"/>
          <w:numId w:val="16"/>
        </w:numPr>
      </w:pPr>
      <w:r>
        <w:t xml:space="preserve">Manager is presented with a </w:t>
      </w:r>
      <w:r w:rsidR="00A80525">
        <w:t>new page with list of Work Codes</w:t>
      </w:r>
    </w:p>
    <w:p w14:paraId="584DAF53" w14:textId="72B437C0" w:rsidR="00432829" w:rsidRDefault="00432829" w:rsidP="00432829">
      <w:pPr>
        <w:pStyle w:val="ListParagraph"/>
        <w:numPr>
          <w:ilvl w:val="1"/>
          <w:numId w:val="16"/>
        </w:numPr>
      </w:pPr>
      <w:r>
        <w:t xml:space="preserve">Manager clicks </w:t>
      </w:r>
      <w:r w:rsidR="00520779">
        <w:t xml:space="preserve">Edit next to a </w:t>
      </w:r>
      <w:r w:rsidR="00A80525">
        <w:t>work code</w:t>
      </w:r>
      <w:r w:rsidR="00520779">
        <w:t xml:space="preserve"> entry</w:t>
      </w:r>
    </w:p>
    <w:p w14:paraId="7166B321" w14:textId="73AEF653" w:rsidR="00520779" w:rsidRDefault="00520779" w:rsidP="00520779">
      <w:pPr>
        <w:pStyle w:val="ListParagraph"/>
        <w:numPr>
          <w:ilvl w:val="2"/>
          <w:numId w:val="16"/>
        </w:numPr>
      </w:pPr>
      <w:r>
        <w:t>Manager is prompted with a pop-up to edit the Work Code</w:t>
      </w:r>
    </w:p>
    <w:p w14:paraId="3FC51B1F" w14:textId="7C88DCEE" w:rsidR="00520779" w:rsidRDefault="00520779" w:rsidP="00E12FEC">
      <w:pPr>
        <w:pStyle w:val="ListParagraph"/>
        <w:numPr>
          <w:ilvl w:val="3"/>
          <w:numId w:val="16"/>
        </w:numPr>
      </w:pPr>
      <w:r>
        <w:t>Manager edits the Work Code fields</w:t>
      </w:r>
    </w:p>
    <w:p w14:paraId="2B1627C0" w14:textId="450E1254" w:rsidR="00520779" w:rsidRDefault="00520779" w:rsidP="00E12FEC">
      <w:pPr>
        <w:pStyle w:val="ListParagraph"/>
        <w:numPr>
          <w:ilvl w:val="3"/>
          <w:numId w:val="16"/>
        </w:numPr>
      </w:pPr>
      <w:r>
        <w:t>Manager clicks submit</w:t>
      </w:r>
    </w:p>
    <w:p w14:paraId="668B09EA" w14:textId="713AF5B0" w:rsidR="00344165" w:rsidRDefault="00344165" w:rsidP="00E12FEC">
      <w:pPr>
        <w:pStyle w:val="ListParagraph"/>
        <w:numPr>
          <w:ilvl w:val="3"/>
          <w:numId w:val="16"/>
        </w:numPr>
      </w:pPr>
      <w:r>
        <w:t xml:space="preserve">Back to </w:t>
      </w:r>
      <w:r w:rsidR="00E12FEC">
        <w:t>5</w:t>
      </w:r>
    </w:p>
    <w:p w14:paraId="729BFC54" w14:textId="351EA0FD" w:rsidR="00344165" w:rsidRDefault="00344165" w:rsidP="00344165">
      <w:pPr>
        <w:pStyle w:val="ListParagraph"/>
        <w:numPr>
          <w:ilvl w:val="0"/>
          <w:numId w:val="16"/>
        </w:numPr>
      </w:pPr>
      <w:r>
        <w:t xml:space="preserve">Manager clicks </w:t>
      </w:r>
      <w:proofErr w:type="gramStart"/>
      <w:r>
        <w:t>Home</w:t>
      </w:r>
      <w:proofErr w:type="gramEnd"/>
      <w:r>
        <w:t xml:space="preserve"> navigation button</w:t>
      </w:r>
    </w:p>
    <w:p w14:paraId="09331AC2" w14:textId="4B0D3D87" w:rsidR="00E12FEC" w:rsidRDefault="00E12FEC" w:rsidP="00E12FEC">
      <w:pPr>
        <w:pStyle w:val="ListParagraph"/>
        <w:numPr>
          <w:ilvl w:val="1"/>
          <w:numId w:val="16"/>
        </w:numPr>
      </w:pPr>
      <w:r>
        <w:t>Back to 2</w:t>
      </w:r>
    </w:p>
    <w:p w14:paraId="5219CDDA" w14:textId="77777777" w:rsidR="002C4A07" w:rsidRDefault="002C4A07" w:rsidP="002C4A07"/>
    <w:p w14:paraId="2A6F06F5" w14:textId="006AB555" w:rsidR="002C4A07" w:rsidRDefault="002C4A07" w:rsidP="002C4A07">
      <w:r>
        <w:t>Back to</w:t>
      </w:r>
      <w:hyperlink w:anchor="_Step_7:_Use" w:history="1">
        <w:r>
          <w:rPr>
            <w:rStyle w:val="Hyperlink"/>
          </w:rPr>
          <w:t xml:space="preserve"> Step 7: Use Case Diagrams</w:t>
        </w:r>
      </w:hyperlink>
    </w:p>
    <w:p w14:paraId="324183AF" w14:textId="32A2DE24" w:rsidR="008F31C0" w:rsidRDefault="008F31C0" w:rsidP="00CA7550"/>
    <w:sectPr w:rsidR="008F31C0" w:rsidSect="00846F41">
      <w:pgSz w:w="15840" w:h="12240" w:orient="landscape"/>
      <w:pgMar w:top="720" w:right="720" w:bottom="720" w:left="72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97CF4" w14:textId="77777777" w:rsidR="00A3711A" w:rsidRDefault="00A3711A" w:rsidP="00CD2F4F">
      <w:pPr>
        <w:spacing w:after="0" w:line="240" w:lineRule="auto"/>
      </w:pPr>
      <w:r>
        <w:separator/>
      </w:r>
    </w:p>
  </w:endnote>
  <w:endnote w:type="continuationSeparator" w:id="0">
    <w:p w14:paraId="16CE2185" w14:textId="77777777" w:rsidR="00A3711A" w:rsidRDefault="00A3711A" w:rsidP="00CD2F4F">
      <w:pPr>
        <w:spacing w:after="0" w:line="240" w:lineRule="auto"/>
      </w:pPr>
      <w:r>
        <w:continuationSeparator/>
      </w:r>
    </w:p>
  </w:endnote>
  <w:endnote w:type="continuationNotice" w:id="1">
    <w:p w14:paraId="03518139" w14:textId="77777777" w:rsidR="00BB35F5" w:rsidRDefault="00BB35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4AF31" w14:textId="4EC6E3EC" w:rsidR="005151BC" w:rsidRDefault="00810D3D">
    <w:pPr>
      <w:pStyle w:val="Footer"/>
    </w:pPr>
    <w:r>
      <w:t>Power Platform Team</w:t>
    </w:r>
    <w:r w:rsidR="005151BC">
      <w:ptab w:relativeTo="margin" w:alignment="center" w:leader="none"/>
    </w:r>
    <w:r w:rsidR="003000D6" w:rsidRPr="003000D6">
      <w:rPr>
        <w:color w:val="4472C4" w:themeColor="accent1"/>
        <w:sz w:val="24"/>
        <w:szCs w:val="24"/>
      </w:rPr>
      <w:t xml:space="preserve">(SBU) Sensitive </w:t>
    </w:r>
    <w:proofErr w:type="gramStart"/>
    <w:r w:rsidR="003000D6" w:rsidRPr="003000D6">
      <w:rPr>
        <w:color w:val="4472C4" w:themeColor="accent1"/>
        <w:sz w:val="24"/>
        <w:szCs w:val="24"/>
      </w:rPr>
      <w:t>But</w:t>
    </w:r>
    <w:proofErr w:type="gramEnd"/>
    <w:r w:rsidR="003000D6" w:rsidRPr="003000D6">
      <w:rPr>
        <w:color w:val="4472C4" w:themeColor="accent1"/>
        <w:sz w:val="24"/>
        <w:szCs w:val="24"/>
      </w:rPr>
      <w:t xml:space="preserve"> Unclassified (SBU)</w:t>
    </w:r>
    <w:r w:rsidR="005151BC">
      <w:ptab w:relativeTo="margin" w:alignment="right" w:leader="none"/>
    </w:r>
    <w:r w:rsidR="005151BC">
      <w:t xml:space="preserve">Page </w:t>
    </w:r>
    <w:r w:rsidR="005151BC">
      <w:rPr>
        <w:b/>
        <w:bCs/>
      </w:rPr>
      <w:fldChar w:fldCharType="begin"/>
    </w:r>
    <w:r w:rsidR="005151BC">
      <w:rPr>
        <w:b/>
        <w:bCs/>
      </w:rPr>
      <w:instrText xml:space="preserve"> PAGE  \* Arabic  \* MERGEFORMAT </w:instrText>
    </w:r>
    <w:r w:rsidR="005151BC">
      <w:rPr>
        <w:b/>
        <w:bCs/>
      </w:rPr>
      <w:fldChar w:fldCharType="separate"/>
    </w:r>
    <w:r w:rsidR="005151BC">
      <w:rPr>
        <w:b/>
        <w:bCs/>
        <w:noProof/>
      </w:rPr>
      <w:t>1</w:t>
    </w:r>
    <w:r w:rsidR="005151BC">
      <w:rPr>
        <w:b/>
        <w:bCs/>
      </w:rPr>
      <w:fldChar w:fldCharType="end"/>
    </w:r>
    <w:r w:rsidR="005151BC">
      <w:t xml:space="preserve"> of </w:t>
    </w:r>
    <w:r w:rsidR="005151BC">
      <w:rPr>
        <w:b/>
        <w:bCs/>
      </w:rPr>
      <w:fldChar w:fldCharType="begin"/>
    </w:r>
    <w:r w:rsidR="005151BC">
      <w:rPr>
        <w:b/>
        <w:bCs/>
      </w:rPr>
      <w:instrText xml:space="preserve"> NUMPAGES  \* Arabic  \* MERGEFORMAT </w:instrText>
    </w:r>
    <w:r w:rsidR="005151BC">
      <w:rPr>
        <w:b/>
        <w:bCs/>
      </w:rPr>
      <w:fldChar w:fldCharType="separate"/>
    </w:r>
    <w:r w:rsidR="005151BC">
      <w:rPr>
        <w:b/>
        <w:bCs/>
        <w:noProof/>
      </w:rPr>
      <w:t>2</w:t>
    </w:r>
    <w:r w:rsidR="005151BC">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925D9" w14:textId="77777777" w:rsidR="00A3711A" w:rsidRDefault="00A3711A" w:rsidP="00CD2F4F">
      <w:pPr>
        <w:spacing w:after="0" w:line="240" w:lineRule="auto"/>
      </w:pPr>
      <w:r>
        <w:separator/>
      </w:r>
    </w:p>
  </w:footnote>
  <w:footnote w:type="continuationSeparator" w:id="0">
    <w:p w14:paraId="1A73EF42" w14:textId="77777777" w:rsidR="00A3711A" w:rsidRDefault="00A3711A" w:rsidP="00CD2F4F">
      <w:pPr>
        <w:spacing w:after="0" w:line="240" w:lineRule="auto"/>
      </w:pPr>
      <w:r>
        <w:continuationSeparator/>
      </w:r>
    </w:p>
  </w:footnote>
  <w:footnote w:type="continuationNotice" w:id="1">
    <w:p w14:paraId="7CB4D919" w14:textId="77777777" w:rsidR="00BB35F5" w:rsidRDefault="00BB35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9BF66" w14:textId="4E61657F" w:rsidR="005151BC" w:rsidRDefault="003000D6">
    <w:pPr>
      <w:pStyle w:val="Header"/>
    </w:pPr>
    <w:r>
      <w:rPr>
        <w:noProof/>
      </w:rPr>
      <mc:AlternateContent>
        <mc:Choice Requires="wps">
          <w:drawing>
            <wp:anchor distT="0" distB="0" distL="0" distR="0" simplePos="0" relativeHeight="251658241" behindDoc="0" locked="0" layoutInCell="1" allowOverlap="1" wp14:anchorId="097F9F0B" wp14:editId="4AC08BB8">
              <wp:simplePos x="635" y="635"/>
              <wp:positionH relativeFrom="page">
                <wp:align>center</wp:align>
              </wp:positionH>
              <wp:positionV relativeFrom="page">
                <wp:align>top</wp:align>
              </wp:positionV>
              <wp:extent cx="443865" cy="443865"/>
              <wp:effectExtent l="0" t="0" r="16510" b="4445"/>
              <wp:wrapNone/>
              <wp:docPr id="859246820" name="Text Box 2" descr="Sensitive But Unclassified (SBU) data: Share only with authenticated authorized persons with need to know.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8ADB22" w14:textId="2D056312" w:rsidR="003000D6" w:rsidRPr="003000D6" w:rsidRDefault="003000D6" w:rsidP="003000D6">
                          <w:pPr>
                            <w:spacing w:after="0"/>
                            <w:rPr>
                              <w:rFonts w:ascii="Calibri" w:eastAsia="Calibri" w:hAnsi="Calibri" w:cs="Calibri"/>
                              <w:noProof/>
                              <w:color w:val="000000"/>
                              <w:sz w:val="20"/>
                              <w:szCs w:val="20"/>
                            </w:rPr>
                          </w:pPr>
                          <w:r w:rsidRPr="003000D6">
                            <w:rPr>
                              <w:rFonts w:ascii="Calibri" w:eastAsia="Calibri" w:hAnsi="Calibri" w:cs="Calibri"/>
                              <w:noProof/>
                              <w:color w:val="000000"/>
                              <w:sz w:val="20"/>
                              <w:szCs w:val="20"/>
                            </w:rPr>
                            <w:t xml:space="preserve">Sensitive But Unclassified (SBU) data: Share only with authenticated authorized persons with need to know.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97F9F0B" id="_x0000_t202" coordsize="21600,21600" o:spt="202" path="m,l,21600r21600,l21600,xe">
              <v:stroke joinstyle="miter"/>
              <v:path gradientshapeok="t" o:connecttype="rect"/>
            </v:shapetype>
            <v:shape id="Text Box 2" o:spid="_x0000_s1029" type="#_x0000_t202" alt="Sensitive But Unclassified (SBU) data: Share only with authenticated authorized persons with need to know. " style="position:absolute;margin-left:0;margin-top:0;width:34.95pt;height:34.95pt;z-index:25165824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1F8ADB22" w14:textId="2D056312" w:rsidR="003000D6" w:rsidRPr="003000D6" w:rsidRDefault="003000D6" w:rsidP="003000D6">
                    <w:pPr>
                      <w:spacing w:after="0"/>
                      <w:rPr>
                        <w:rFonts w:ascii="Calibri" w:eastAsia="Calibri" w:hAnsi="Calibri" w:cs="Calibri"/>
                        <w:noProof/>
                        <w:color w:val="000000"/>
                        <w:sz w:val="20"/>
                        <w:szCs w:val="20"/>
                      </w:rPr>
                    </w:pPr>
                    <w:r w:rsidRPr="003000D6">
                      <w:rPr>
                        <w:rFonts w:ascii="Calibri" w:eastAsia="Calibri" w:hAnsi="Calibri" w:cs="Calibri"/>
                        <w:noProof/>
                        <w:color w:val="000000"/>
                        <w:sz w:val="20"/>
                        <w:szCs w:val="20"/>
                      </w:rPr>
                      <w:t xml:space="preserve">Sensitive But Unclassified (SBU) data: Share only with authenticated authorized persons with need to know.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F7D8" w14:textId="06C27E14" w:rsidR="00DD3B4D" w:rsidRPr="005151BC" w:rsidRDefault="00987FB7">
    <w:pPr>
      <w:pStyle w:val="Header"/>
      <w:rPr>
        <w:b/>
        <w:bCs/>
        <w:color w:val="4472C4" w:themeColor="accent1"/>
        <w:sz w:val="28"/>
        <w:szCs w:val="28"/>
      </w:rPr>
    </w:pPr>
    <w:r w:rsidRPr="00987FB7">
      <w:rPr>
        <w:b/>
        <w:bCs/>
        <w:color w:val="4472C4" w:themeColor="accent1"/>
        <w:sz w:val="28"/>
        <w:szCs w:val="28"/>
      </w:rPr>
      <w:ptab w:relativeTo="margin" w:alignment="center" w:leader="none"/>
    </w:r>
    <w:r>
      <w:rPr>
        <w:b/>
        <w:bCs/>
        <w:color w:val="4472C4" w:themeColor="accent1"/>
        <w:sz w:val="28"/>
        <w:szCs w:val="28"/>
      </w:rPr>
      <w:t>Power Platform Solution Design Document</w:t>
    </w:r>
    <w:r w:rsidRPr="00987FB7">
      <w:rPr>
        <w:b/>
        <w:bCs/>
        <w:color w:val="4472C4" w:themeColor="accent1"/>
        <w:sz w:val="28"/>
        <w:szCs w:val="28"/>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DCB05" w14:textId="175D2B2F" w:rsidR="005151BC" w:rsidRDefault="003000D6">
    <w:pPr>
      <w:pStyle w:val="Header"/>
    </w:pPr>
    <w:r>
      <w:rPr>
        <w:noProof/>
      </w:rPr>
      <mc:AlternateContent>
        <mc:Choice Requires="wps">
          <w:drawing>
            <wp:anchor distT="0" distB="0" distL="0" distR="0" simplePos="0" relativeHeight="251658240" behindDoc="0" locked="0" layoutInCell="1" allowOverlap="1" wp14:anchorId="6C4E67BD" wp14:editId="064D951A">
              <wp:simplePos x="457835" y="274955"/>
              <wp:positionH relativeFrom="page">
                <wp:align>center</wp:align>
              </wp:positionH>
              <wp:positionV relativeFrom="page">
                <wp:align>top</wp:align>
              </wp:positionV>
              <wp:extent cx="443865" cy="443865"/>
              <wp:effectExtent l="0" t="0" r="16510" b="4445"/>
              <wp:wrapNone/>
              <wp:docPr id="825700096" name="Text Box 1" descr="Sensitive But Unclassified (SBU) data: Share only with authenticated authorized persons with need to know.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9292AC" w14:textId="2611A7C7" w:rsidR="003000D6" w:rsidRPr="003000D6" w:rsidRDefault="003000D6" w:rsidP="003000D6">
                          <w:pPr>
                            <w:spacing w:after="0"/>
                            <w:rPr>
                              <w:rFonts w:ascii="Calibri" w:eastAsia="Calibri" w:hAnsi="Calibri" w:cs="Calibri"/>
                              <w:noProof/>
                              <w:color w:val="000000"/>
                              <w:sz w:val="20"/>
                              <w:szCs w:val="20"/>
                            </w:rPr>
                          </w:pPr>
                          <w:r w:rsidRPr="003000D6">
                            <w:rPr>
                              <w:rFonts w:ascii="Calibri" w:eastAsia="Calibri" w:hAnsi="Calibri" w:cs="Calibri"/>
                              <w:noProof/>
                              <w:color w:val="000000"/>
                              <w:sz w:val="20"/>
                              <w:szCs w:val="20"/>
                            </w:rPr>
                            <w:t xml:space="preserve">Sensitive But Unclassified (SBU) data: Share only with authenticated authorized persons with need to know.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C4E67BD" id="_x0000_t202" coordsize="21600,21600" o:spt="202" path="m,l,21600r21600,l21600,xe">
              <v:stroke joinstyle="miter"/>
              <v:path gradientshapeok="t" o:connecttype="rect"/>
            </v:shapetype>
            <v:shape id="Text Box 1" o:spid="_x0000_s1030" type="#_x0000_t202" alt="Sensitive But Unclassified (SBU) data: Share only with authenticated authorized persons with need to know. "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249292AC" w14:textId="2611A7C7" w:rsidR="003000D6" w:rsidRPr="003000D6" w:rsidRDefault="003000D6" w:rsidP="003000D6">
                    <w:pPr>
                      <w:spacing w:after="0"/>
                      <w:rPr>
                        <w:rFonts w:ascii="Calibri" w:eastAsia="Calibri" w:hAnsi="Calibri" w:cs="Calibri"/>
                        <w:noProof/>
                        <w:color w:val="000000"/>
                        <w:sz w:val="20"/>
                        <w:szCs w:val="20"/>
                      </w:rPr>
                    </w:pPr>
                    <w:r w:rsidRPr="003000D6">
                      <w:rPr>
                        <w:rFonts w:ascii="Calibri" w:eastAsia="Calibri" w:hAnsi="Calibri" w:cs="Calibri"/>
                        <w:noProof/>
                        <w:color w:val="000000"/>
                        <w:sz w:val="20"/>
                        <w:szCs w:val="20"/>
                      </w:rPr>
                      <w:t xml:space="preserve">Sensitive But Unclassified (SBU) data: Share only with authenticated authorized persons with need to know.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7404"/>
    <w:multiLevelType w:val="hybridMultilevel"/>
    <w:tmpl w:val="2B76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A6902"/>
    <w:multiLevelType w:val="hybridMultilevel"/>
    <w:tmpl w:val="9572C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37417"/>
    <w:multiLevelType w:val="hybridMultilevel"/>
    <w:tmpl w:val="D668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E5B34"/>
    <w:multiLevelType w:val="hybridMultilevel"/>
    <w:tmpl w:val="F7A29F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D600A"/>
    <w:multiLevelType w:val="hybridMultilevel"/>
    <w:tmpl w:val="5EF2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4762A"/>
    <w:multiLevelType w:val="hybridMultilevel"/>
    <w:tmpl w:val="FECA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296730"/>
    <w:multiLevelType w:val="hybridMultilevel"/>
    <w:tmpl w:val="C72A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590B28"/>
    <w:multiLevelType w:val="hybridMultilevel"/>
    <w:tmpl w:val="58C6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C6746"/>
    <w:multiLevelType w:val="hybridMultilevel"/>
    <w:tmpl w:val="5B122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44082"/>
    <w:multiLevelType w:val="hybridMultilevel"/>
    <w:tmpl w:val="40A6A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937FC5"/>
    <w:multiLevelType w:val="hybridMultilevel"/>
    <w:tmpl w:val="DCE2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042EA9"/>
    <w:multiLevelType w:val="hybridMultilevel"/>
    <w:tmpl w:val="88ACA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34723E"/>
    <w:multiLevelType w:val="hybridMultilevel"/>
    <w:tmpl w:val="75945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AA5CB5"/>
    <w:multiLevelType w:val="multilevel"/>
    <w:tmpl w:val="B01EF9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38635A6"/>
    <w:multiLevelType w:val="hybridMultilevel"/>
    <w:tmpl w:val="CE787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4A477E"/>
    <w:multiLevelType w:val="hybridMultilevel"/>
    <w:tmpl w:val="3E2ED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1093141">
    <w:abstractNumId w:val="7"/>
  </w:num>
  <w:num w:numId="2" w16cid:durableId="185094850">
    <w:abstractNumId w:val="6"/>
  </w:num>
  <w:num w:numId="3" w16cid:durableId="239557952">
    <w:abstractNumId w:val="12"/>
  </w:num>
  <w:num w:numId="4" w16cid:durableId="396980040">
    <w:abstractNumId w:val="14"/>
  </w:num>
  <w:num w:numId="5" w16cid:durableId="2139840122">
    <w:abstractNumId w:val="8"/>
  </w:num>
  <w:num w:numId="6" w16cid:durableId="64374054">
    <w:abstractNumId w:val="2"/>
  </w:num>
  <w:num w:numId="7" w16cid:durableId="1206142933">
    <w:abstractNumId w:val="0"/>
  </w:num>
  <w:num w:numId="8" w16cid:durableId="1942714991">
    <w:abstractNumId w:val="13"/>
  </w:num>
  <w:num w:numId="9" w16cid:durableId="1057893745">
    <w:abstractNumId w:val="15"/>
  </w:num>
  <w:num w:numId="10" w16cid:durableId="1155687736">
    <w:abstractNumId w:val="10"/>
  </w:num>
  <w:num w:numId="11" w16cid:durableId="1541085475">
    <w:abstractNumId w:val="4"/>
  </w:num>
  <w:num w:numId="12" w16cid:durableId="157620314">
    <w:abstractNumId w:val="11"/>
  </w:num>
  <w:num w:numId="13" w16cid:durableId="536939257">
    <w:abstractNumId w:val="1"/>
  </w:num>
  <w:num w:numId="14" w16cid:durableId="856582405">
    <w:abstractNumId w:val="9"/>
  </w:num>
  <w:num w:numId="15" w16cid:durableId="1269315838">
    <w:abstractNumId w:val="5"/>
  </w:num>
  <w:num w:numId="16" w16cid:durableId="22067448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ynes Daniel M (Contractor)">
    <w15:presenceInfo w15:providerId="AD" w15:userId="S::cfdsb@ds.irsnet.gov::86aaa8fa-b319-4953-bf4b-18caa1cb77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revisionView w:markup="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550"/>
    <w:rsid w:val="0000414A"/>
    <w:rsid w:val="000046C7"/>
    <w:rsid w:val="00004F6F"/>
    <w:rsid w:val="00005C41"/>
    <w:rsid w:val="00013EE5"/>
    <w:rsid w:val="0001472F"/>
    <w:rsid w:val="000161BB"/>
    <w:rsid w:val="00023A4D"/>
    <w:rsid w:val="00027A92"/>
    <w:rsid w:val="00031490"/>
    <w:rsid w:val="000422DD"/>
    <w:rsid w:val="00042C7B"/>
    <w:rsid w:val="00053F42"/>
    <w:rsid w:val="00054632"/>
    <w:rsid w:val="00064094"/>
    <w:rsid w:val="00065A36"/>
    <w:rsid w:val="00070B5B"/>
    <w:rsid w:val="00081C1B"/>
    <w:rsid w:val="00095BA4"/>
    <w:rsid w:val="000A060B"/>
    <w:rsid w:val="000A0780"/>
    <w:rsid w:val="000A16F8"/>
    <w:rsid w:val="000A2990"/>
    <w:rsid w:val="000A6398"/>
    <w:rsid w:val="000C3BAB"/>
    <w:rsid w:val="000C3D12"/>
    <w:rsid w:val="000C525B"/>
    <w:rsid w:val="000C6AD5"/>
    <w:rsid w:val="000D7F5A"/>
    <w:rsid w:val="000E0732"/>
    <w:rsid w:val="000E1649"/>
    <w:rsid w:val="000E4710"/>
    <w:rsid w:val="000E6F06"/>
    <w:rsid w:val="000F0EF6"/>
    <w:rsid w:val="000F4664"/>
    <w:rsid w:val="000F5624"/>
    <w:rsid w:val="00100B75"/>
    <w:rsid w:val="001042C0"/>
    <w:rsid w:val="00110846"/>
    <w:rsid w:val="00116990"/>
    <w:rsid w:val="00120A83"/>
    <w:rsid w:val="0012510D"/>
    <w:rsid w:val="00132B09"/>
    <w:rsid w:val="00133D2C"/>
    <w:rsid w:val="00133FDB"/>
    <w:rsid w:val="0014096B"/>
    <w:rsid w:val="00142CB1"/>
    <w:rsid w:val="00142D12"/>
    <w:rsid w:val="00144220"/>
    <w:rsid w:val="001452A8"/>
    <w:rsid w:val="0014594E"/>
    <w:rsid w:val="00150480"/>
    <w:rsid w:val="00153311"/>
    <w:rsid w:val="0016107E"/>
    <w:rsid w:val="00172441"/>
    <w:rsid w:val="00173122"/>
    <w:rsid w:val="001741D6"/>
    <w:rsid w:val="001751C2"/>
    <w:rsid w:val="00180B95"/>
    <w:rsid w:val="00183A73"/>
    <w:rsid w:val="0019022B"/>
    <w:rsid w:val="00190AAE"/>
    <w:rsid w:val="0019363E"/>
    <w:rsid w:val="0019552F"/>
    <w:rsid w:val="0019648D"/>
    <w:rsid w:val="00196B5E"/>
    <w:rsid w:val="001A248C"/>
    <w:rsid w:val="001A6935"/>
    <w:rsid w:val="001A7D90"/>
    <w:rsid w:val="001B0242"/>
    <w:rsid w:val="001B269E"/>
    <w:rsid w:val="001B738B"/>
    <w:rsid w:val="001C5491"/>
    <w:rsid w:val="001D1A3E"/>
    <w:rsid w:val="001D5B5B"/>
    <w:rsid w:val="001D5BC4"/>
    <w:rsid w:val="001D7E62"/>
    <w:rsid w:val="001F020A"/>
    <w:rsid w:val="001F1890"/>
    <w:rsid w:val="001F4C6D"/>
    <w:rsid w:val="001F6770"/>
    <w:rsid w:val="0021291F"/>
    <w:rsid w:val="0022127C"/>
    <w:rsid w:val="00221670"/>
    <w:rsid w:val="00221983"/>
    <w:rsid w:val="00227079"/>
    <w:rsid w:val="0023300B"/>
    <w:rsid w:val="002335C7"/>
    <w:rsid w:val="00233CC5"/>
    <w:rsid w:val="00253F91"/>
    <w:rsid w:val="00255E98"/>
    <w:rsid w:val="00256208"/>
    <w:rsid w:val="00257825"/>
    <w:rsid w:val="00261A0F"/>
    <w:rsid w:val="00265906"/>
    <w:rsid w:val="002675A6"/>
    <w:rsid w:val="002730DC"/>
    <w:rsid w:val="00281AA4"/>
    <w:rsid w:val="00291E25"/>
    <w:rsid w:val="00292389"/>
    <w:rsid w:val="002A0359"/>
    <w:rsid w:val="002A620F"/>
    <w:rsid w:val="002B38A6"/>
    <w:rsid w:val="002B577A"/>
    <w:rsid w:val="002B7756"/>
    <w:rsid w:val="002B7BC0"/>
    <w:rsid w:val="002C0841"/>
    <w:rsid w:val="002C4A07"/>
    <w:rsid w:val="002C5E42"/>
    <w:rsid w:val="002C74AA"/>
    <w:rsid w:val="002C7B8A"/>
    <w:rsid w:val="002D2471"/>
    <w:rsid w:val="002D7A14"/>
    <w:rsid w:val="002E30DC"/>
    <w:rsid w:val="002E4B23"/>
    <w:rsid w:val="002F3FEB"/>
    <w:rsid w:val="003000D6"/>
    <w:rsid w:val="00312E7D"/>
    <w:rsid w:val="00320738"/>
    <w:rsid w:val="00322E1D"/>
    <w:rsid w:val="003247E9"/>
    <w:rsid w:val="00330831"/>
    <w:rsid w:val="00330F24"/>
    <w:rsid w:val="003330CE"/>
    <w:rsid w:val="00334E42"/>
    <w:rsid w:val="00335063"/>
    <w:rsid w:val="00335D75"/>
    <w:rsid w:val="003363F2"/>
    <w:rsid w:val="00340AE4"/>
    <w:rsid w:val="00343478"/>
    <w:rsid w:val="00343B47"/>
    <w:rsid w:val="00344165"/>
    <w:rsid w:val="00345E5D"/>
    <w:rsid w:val="00350301"/>
    <w:rsid w:val="00350C1B"/>
    <w:rsid w:val="003536B7"/>
    <w:rsid w:val="00361BB7"/>
    <w:rsid w:val="00370B9A"/>
    <w:rsid w:val="003723C6"/>
    <w:rsid w:val="0037426A"/>
    <w:rsid w:val="003748C5"/>
    <w:rsid w:val="003751D5"/>
    <w:rsid w:val="00383F5A"/>
    <w:rsid w:val="003845C9"/>
    <w:rsid w:val="0039038B"/>
    <w:rsid w:val="0039094C"/>
    <w:rsid w:val="003937BB"/>
    <w:rsid w:val="003944A5"/>
    <w:rsid w:val="003977A9"/>
    <w:rsid w:val="003C13B5"/>
    <w:rsid w:val="003C2204"/>
    <w:rsid w:val="003C46A3"/>
    <w:rsid w:val="003C4C81"/>
    <w:rsid w:val="003C4D33"/>
    <w:rsid w:val="003D257F"/>
    <w:rsid w:val="003D481B"/>
    <w:rsid w:val="003E3D69"/>
    <w:rsid w:val="003F09E5"/>
    <w:rsid w:val="003F0F21"/>
    <w:rsid w:val="003F2970"/>
    <w:rsid w:val="003F4B85"/>
    <w:rsid w:val="003F4C12"/>
    <w:rsid w:val="003F70E5"/>
    <w:rsid w:val="00410E20"/>
    <w:rsid w:val="00426EA7"/>
    <w:rsid w:val="004319E8"/>
    <w:rsid w:val="00432829"/>
    <w:rsid w:val="00442E8D"/>
    <w:rsid w:val="004448A0"/>
    <w:rsid w:val="0045090E"/>
    <w:rsid w:val="00451709"/>
    <w:rsid w:val="004531C3"/>
    <w:rsid w:val="0045349C"/>
    <w:rsid w:val="0045375A"/>
    <w:rsid w:val="00456497"/>
    <w:rsid w:val="00457346"/>
    <w:rsid w:val="00460814"/>
    <w:rsid w:val="0046257A"/>
    <w:rsid w:val="00462CD9"/>
    <w:rsid w:val="00465C26"/>
    <w:rsid w:val="004708C7"/>
    <w:rsid w:val="004755A2"/>
    <w:rsid w:val="00486A81"/>
    <w:rsid w:val="004875DF"/>
    <w:rsid w:val="004A379F"/>
    <w:rsid w:val="004A47D9"/>
    <w:rsid w:val="004A52CB"/>
    <w:rsid w:val="004A5D6C"/>
    <w:rsid w:val="004A65A5"/>
    <w:rsid w:val="004B01EC"/>
    <w:rsid w:val="004D41D2"/>
    <w:rsid w:val="004D5C09"/>
    <w:rsid w:val="004D5E85"/>
    <w:rsid w:val="004D6925"/>
    <w:rsid w:val="004E1047"/>
    <w:rsid w:val="004E1FB5"/>
    <w:rsid w:val="004F1A84"/>
    <w:rsid w:val="004F3DC9"/>
    <w:rsid w:val="00501BF9"/>
    <w:rsid w:val="00503E3B"/>
    <w:rsid w:val="00513787"/>
    <w:rsid w:val="005151BC"/>
    <w:rsid w:val="00517C3D"/>
    <w:rsid w:val="00520779"/>
    <w:rsid w:val="0052081C"/>
    <w:rsid w:val="0052224E"/>
    <w:rsid w:val="0052254A"/>
    <w:rsid w:val="00532DB0"/>
    <w:rsid w:val="00533355"/>
    <w:rsid w:val="00536E88"/>
    <w:rsid w:val="005457CF"/>
    <w:rsid w:val="00546741"/>
    <w:rsid w:val="00546D42"/>
    <w:rsid w:val="00547C1F"/>
    <w:rsid w:val="00550ED9"/>
    <w:rsid w:val="0055175C"/>
    <w:rsid w:val="00551900"/>
    <w:rsid w:val="005635B5"/>
    <w:rsid w:val="0056754B"/>
    <w:rsid w:val="005707C2"/>
    <w:rsid w:val="00572268"/>
    <w:rsid w:val="00575E21"/>
    <w:rsid w:val="00581770"/>
    <w:rsid w:val="00585047"/>
    <w:rsid w:val="0058760A"/>
    <w:rsid w:val="00592CCC"/>
    <w:rsid w:val="00594521"/>
    <w:rsid w:val="00594C42"/>
    <w:rsid w:val="005A443B"/>
    <w:rsid w:val="005A590C"/>
    <w:rsid w:val="005B1179"/>
    <w:rsid w:val="005B1693"/>
    <w:rsid w:val="005B2CB0"/>
    <w:rsid w:val="005B5D7D"/>
    <w:rsid w:val="005C0A3A"/>
    <w:rsid w:val="005C3629"/>
    <w:rsid w:val="005C5456"/>
    <w:rsid w:val="005C65A4"/>
    <w:rsid w:val="005C7037"/>
    <w:rsid w:val="005D071C"/>
    <w:rsid w:val="005D36A0"/>
    <w:rsid w:val="005D5BEA"/>
    <w:rsid w:val="005E039B"/>
    <w:rsid w:val="005E13CB"/>
    <w:rsid w:val="005E22B6"/>
    <w:rsid w:val="005E24CA"/>
    <w:rsid w:val="005E545F"/>
    <w:rsid w:val="005E5E4A"/>
    <w:rsid w:val="005F203D"/>
    <w:rsid w:val="005F4726"/>
    <w:rsid w:val="005F4CC7"/>
    <w:rsid w:val="005F6619"/>
    <w:rsid w:val="005F7EA9"/>
    <w:rsid w:val="00603758"/>
    <w:rsid w:val="00603BE6"/>
    <w:rsid w:val="006141D4"/>
    <w:rsid w:val="0061550D"/>
    <w:rsid w:val="006204D4"/>
    <w:rsid w:val="006241AD"/>
    <w:rsid w:val="0062683E"/>
    <w:rsid w:val="00627640"/>
    <w:rsid w:val="00627BF4"/>
    <w:rsid w:val="00632BE8"/>
    <w:rsid w:val="00634203"/>
    <w:rsid w:val="0063692F"/>
    <w:rsid w:val="006370B0"/>
    <w:rsid w:val="006438B1"/>
    <w:rsid w:val="00643AFF"/>
    <w:rsid w:val="006506FB"/>
    <w:rsid w:val="0065579A"/>
    <w:rsid w:val="006567E6"/>
    <w:rsid w:val="00663C2D"/>
    <w:rsid w:val="0066428B"/>
    <w:rsid w:val="00664FB1"/>
    <w:rsid w:val="0066646B"/>
    <w:rsid w:val="006727D1"/>
    <w:rsid w:val="00676191"/>
    <w:rsid w:val="0068202F"/>
    <w:rsid w:val="0068402A"/>
    <w:rsid w:val="00685996"/>
    <w:rsid w:val="00690B65"/>
    <w:rsid w:val="0069143C"/>
    <w:rsid w:val="006920FD"/>
    <w:rsid w:val="0069224F"/>
    <w:rsid w:val="00692DE7"/>
    <w:rsid w:val="0069612B"/>
    <w:rsid w:val="006A3B0C"/>
    <w:rsid w:val="006B51E9"/>
    <w:rsid w:val="006C104D"/>
    <w:rsid w:val="006C4BE5"/>
    <w:rsid w:val="006C574A"/>
    <w:rsid w:val="006D34CE"/>
    <w:rsid w:val="006E1BB0"/>
    <w:rsid w:val="006E2C56"/>
    <w:rsid w:val="006E7071"/>
    <w:rsid w:val="006F2574"/>
    <w:rsid w:val="00700B6C"/>
    <w:rsid w:val="007161B3"/>
    <w:rsid w:val="00727B2C"/>
    <w:rsid w:val="00730560"/>
    <w:rsid w:val="0073559C"/>
    <w:rsid w:val="00743025"/>
    <w:rsid w:val="00750C71"/>
    <w:rsid w:val="007521EB"/>
    <w:rsid w:val="00757E6B"/>
    <w:rsid w:val="007716FB"/>
    <w:rsid w:val="007728E3"/>
    <w:rsid w:val="0077344F"/>
    <w:rsid w:val="00774EFD"/>
    <w:rsid w:val="00781A09"/>
    <w:rsid w:val="00784195"/>
    <w:rsid w:val="00787B28"/>
    <w:rsid w:val="00787FB6"/>
    <w:rsid w:val="007A15D6"/>
    <w:rsid w:val="007A2B6E"/>
    <w:rsid w:val="007A373E"/>
    <w:rsid w:val="007B3BC9"/>
    <w:rsid w:val="007B4215"/>
    <w:rsid w:val="007C1A90"/>
    <w:rsid w:val="007C62B3"/>
    <w:rsid w:val="007C7472"/>
    <w:rsid w:val="007D229F"/>
    <w:rsid w:val="007E05B1"/>
    <w:rsid w:val="007E1336"/>
    <w:rsid w:val="007E5A9A"/>
    <w:rsid w:val="007F28D1"/>
    <w:rsid w:val="007F676C"/>
    <w:rsid w:val="008028BB"/>
    <w:rsid w:val="00806DFB"/>
    <w:rsid w:val="00810D3D"/>
    <w:rsid w:val="00814670"/>
    <w:rsid w:val="0081481E"/>
    <w:rsid w:val="00817258"/>
    <w:rsid w:val="008174E0"/>
    <w:rsid w:val="00821D1E"/>
    <w:rsid w:val="00822C69"/>
    <w:rsid w:val="00823587"/>
    <w:rsid w:val="00826003"/>
    <w:rsid w:val="0082628B"/>
    <w:rsid w:val="00831AC4"/>
    <w:rsid w:val="008455C6"/>
    <w:rsid w:val="00845DB0"/>
    <w:rsid w:val="00846F41"/>
    <w:rsid w:val="008628C2"/>
    <w:rsid w:val="00864D19"/>
    <w:rsid w:val="00866BBC"/>
    <w:rsid w:val="00873597"/>
    <w:rsid w:val="00874DA7"/>
    <w:rsid w:val="0087709F"/>
    <w:rsid w:val="008805E6"/>
    <w:rsid w:val="008A32D0"/>
    <w:rsid w:val="008A4030"/>
    <w:rsid w:val="008A6357"/>
    <w:rsid w:val="008B5624"/>
    <w:rsid w:val="008B69E9"/>
    <w:rsid w:val="008B6A95"/>
    <w:rsid w:val="008B7E75"/>
    <w:rsid w:val="008C2F9A"/>
    <w:rsid w:val="008D1073"/>
    <w:rsid w:val="008D3759"/>
    <w:rsid w:val="008E2BAD"/>
    <w:rsid w:val="008F0730"/>
    <w:rsid w:val="008F31C0"/>
    <w:rsid w:val="00907458"/>
    <w:rsid w:val="00907AE6"/>
    <w:rsid w:val="009119E6"/>
    <w:rsid w:val="00913BB3"/>
    <w:rsid w:val="009163B3"/>
    <w:rsid w:val="0091716F"/>
    <w:rsid w:val="00917708"/>
    <w:rsid w:val="009202B0"/>
    <w:rsid w:val="00922668"/>
    <w:rsid w:val="0092354C"/>
    <w:rsid w:val="00924E7A"/>
    <w:rsid w:val="00926411"/>
    <w:rsid w:val="00932B75"/>
    <w:rsid w:val="009338D8"/>
    <w:rsid w:val="00935565"/>
    <w:rsid w:val="00936413"/>
    <w:rsid w:val="009369A1"/>
    <w:rsid w:val="009370F4"/>
    <w:rsid w:val="00937658"/>
    <w:rsid w:val="00937CBE"/>
    <w:rsid w:val="00940765"/>
    <w:rsid w:val="00940A8D"/>
    <w:rsid w:val="009436AB"/>
    <w:rsid w:val="009459E1"/>
    <w:rsid w:val="00951349"/>
    <w:rsid w:val="00960704"/>
    <w:rsid w:val="009607D0"/>
    <w:rsid w:val="00961CF2"/>
    <w:rsid w:val="009634DA"/>
    <w:rsid w:val="00964CFF"/>
    <w:rsid w:val="009662EC"/>
    <w:rsid w:val="00966D6E"/>
    <w:rsid w:val="00975F2D"/>
    <w:rsid w:val="009827C2"/>
    <w:rsid w:val="00987FB7"/>
    <w:rsid w:val="00990E75"/>
    <w:rsid w:val="00990F79"/>
    <w:rsid w:val="0099465D"/>
    <w:rsid w:val="00997916"/>
    <w:rsid w:val="009A2026"/>
    <w:rsid w:val="009A3EE1"/>
    <w:rsid w:val="009B16A8"/>
    <w:rsid w:val="009B5066"/>
    <w:rsid w:val="009C0A44"/>
    <w:rsid w:val="009C50D1"/>
    <w:rsid w:val="009D574B"/>
    <w:rsid w:val="009D62E9"/>
    <w:rsid w:val="009D735A"/>
    <w:rsid w:val="009E257B"/>
    <w:rsid w:val="009E6BD2"/>
    <w:rsid w:val="009F04B1"/>
    <w:rsid w:val="009F66D6"/>
    <w:rsid w:val="00A03ADE"/>
    <w:rsid w:val="00A15A6B"/>
    <w:rsid w:val="00A16A2C"/>
    <w:rsid w:val="00A20F2D"/>
    <w:rsid w:val="00A218C3"/>
    <w:rsid w:val="00A219DF"/>
    <w:rsid w:val="00A364B5"/>
    <w:rsid w:val="00A3711A"/>
    <w:rsid w:val="00A3779B"/>
    <w:rsid w:val="00A41CA3"/>
    <w:rsid w:val="00A42F93"/>
    <w:rsid w:val="00A43322"/>
    <w:rsid w:val="00A47A4C"/>
    <w:rsid w:val="00A5444A"/>
    <w:rsid w:val="00A56DAC"/>
    <w:rsid w:val="00A644BF"/>
    <w:rsid w:val="00A654B4"/>
    <w:rsid w:val="00A7577E"/>
    <w:rsid w:val="00A75C93"/>
    <w:rsid w:val="00A80525"/>
    <w:rsid w:val="00AA65D7"/>
    <w:rsid w:val="00AC24D2"/>
    <w:rsid w:val="00AC40F1"/>
    <w:rsid w:val="00AC470B"/>
    <w:rsid w:val="00AC545E"/>
    <w:rsid w:val="00AF4EFC"/>
    <w:rsid w:val="00B03154"/>
    <w:rsid w:val="00B1281D"/>
    <w:rsid w:val="00B14FDD"/>
    <w:rsid w:val="00B16ED2"/>
    <w:rsid w:val="00B217E4"/>
    <w:rsid w:val="00B25FB8"/>
    <w:rsid w:val="00B357AD"/>
    <w:rsid w:val="00B40721"/>
    <w:rsid w:val="00B40CB4"/>
    <w:rsid w:val="00B43A79"/>
    <w:rsid w:val="00B4627C"/>
    <w:rsid w:val="00B46CDE"/>
    <w:rsid w:val="00B533AF"/>
    <w:rsid w:val="00B563A8"/>
    <w:rsid w:val="00B66723"/>
    <w:rsid w:val="00B70ACE"/>
    <w:rsid w:val="00B71E55"/>
    <w:rsid w:val="00B7269E"/>
    <w:rsid w:val="00B74914"/>
    <w:rsid w:val="00B92E04"/>
    <w:rsid w:val="00B96540"/>
    <w:rsid w:val="00BA04FB"/>
    <w:rsid w:val="00BA1F62"/>
    <w:rsid w:val="00BA3FEC"/>
    <w:rsid w:val="00BA432F"/>
    <w:rsid w:val="00BA5ABB"/>
    <w:rsid w:val="00BA5FC1"/>
    <w:rsid w:val="00BB04D4"/>
    <w:rsid w:val="00BB0946"/>
    <w:rsid w:val="00BB35F5"/>
    <w:rsid w:val="00BC1C0A"/>
    <w:rsid w:val="00BC25D6"/>
    <w:rsid w:val="00BC3538"/>
    <w:rsid w:val="00BC3BB4"/>
    <w:rsid w:val="00BC3C4E"/>
    <w:rsid w:val="00BC45C5"/>
    <w:rsid w:val="00BC5C96"/>
    <w:rsid w:val="00BD0FE5"/>
    <w:rsid w:val="00BD139A"/>
    <w:rsid w:val="00BD2C60"/>
    <w:rsid w:val="00BD54CB"/>
    <w:rsid w:val="00BE5B01"/>
    <w:rsid w:val="00BF058D"/>
    <w:rsid w:val="00BF435C"/>
    <w:rsid w:val="00BF4E68"/>
    <w:rsid w:val="00BF50B8"/>
    <w:rsid w:val="00BF626A"/>
    <w:rsid w:val="00BF75BF"/>
    <w:rsid w:val="00C0115F"/>
    <w:rsid w:val="00C01F06"/>
    <w:rsid w:val="00C05753"/>
    <w:rsid w:val="00C13AEA"/>
    <w:rsid w:val="00C14223"/>
    <w:rsid w:val="00C16CBE"/>
    <w:rsid w:val="00C20360"/>
    <w:rsid w:val="00C24ACD"/>
    <w:rsid w:val="00C24F0A"/>
    <w:rsid w:val="00C31003"/>
    <w:rsid w:val="00C32672"/>
    <w:rsid w:val="00C3295F"/>
    <w:rsid w:val="00C374CA"/>
    <w:rsid w:val="00C37F11"/>
    <w:rsid w:val="00C425EA"/>
    <w:rsid w:val="00C45274"/>
    <w:rsid w:val="00C465AF"/>
    <w:rsid w:val="00C52FC2"/>
    <w:rsid w:val="00C53B87"/>
    <w:rsid w:val="00C53E6A"/>
    <w:rsid w:val="00C54A38"/>
    <w:rsid w:val="00C54D75"/>
    <w:rsid w:val="00C57260"/>
    <w:rsid w:val="00C577C8"/>
    <w:rsid w:val="00C6279C"/>
    <w:rsid w:val="00C651F5"/>
    <w:rsid w:val="00C65B77"/>
    <w:rsid w:val="00C67F1E"/>
    <w:rsid w:val="00C70BDE"/>
    <w:rsid w:val="00C75E0C"/>
    <w:rsid w:val="00C86FD4"/>
    <w:rsid w:val="00C94EEE"/>
    <w:rsid w:val="00C95800"/>
    <w:rsid w:val="00CA0740"/>
    <w:rsid w:val="00CA1FDA"/>
    <w:rsid w:val="00CA2D17"/>
    <w:rsid w:val="00CA3334"/>
    <w:rsid w:val="00CA7550"/>
    <w:rsid w:val="00CB1A59"/>
    <w:rsid w:val="00CB74E3"/>
    <w:rsid w:val="00CC0068"/>
    <w:rsid w:val="00CC2438"/>
    <w:rsid w:val="00CC3066"/>
    <w:rsid w:val="00CD2C9C"/>
    <w:rsid w:val="00CD2F4F"/>
    <w:rsid w:val="00CD6230"/>
    <w:rsid w:val="00CD65AE"/>
    <w:rsid w:val="00CD68DC"/>
    <w:rsid w:val="00CE1D0A"/>
    <w:rsid w:val="00CE25EC"/>
    <w:rsid w:val="00CE3871"/>
    <w:rsid w:val="00CF1FBA"/>
    <w:rsid w:val="00CF4720"/>
    <w:rsid w:val="00D01E8A"/>
    <w:rsid w:val="00D0789C"/>
    <w:rsid w:val="00D1321C"/>
    <w:rsid w:val="00D2247D"/>
    <w:rsid w:val="00D3133D"/>
    <w:rsid w:val="00D32112"/>
    <w:rsid w:val="00D36718"/>
    <w:rsid w:val="00D403CA"/>
    <w:rsid w:val="00D40C30"/>
    <w:rsid w:val="00D42CD6"/>
    <w:rsid w:val="00D4580E"/>
    <w:rsid w:val="00D46067"/>
    <w:rsid w:val="00D504C4"/>
    <w:rsid w:val="00D51657"/>
    <w:rsid w:val="00D517EA"/>
    <w:rsid w:val="00D52C45"/>
    <w:rsid w:val="00D56031"/>
    <w:rsid w:val="00D57F93"/>
    <w:rsid w:val="00D621E5"/>
    <w:rsid w:val="00D63032"/>
    <w:rsid w:val="00D64409"/>
    <w:rsid w:val="00D65986"/>
    <w:rsid w:val="00D67B0F"/>
    <w:rsid w:val="00D776D5"/>
    <w:rsid w:val="00D8141A"/>
    <w:rsid w:val="00D836D5"/>
    <w:rsid w:val="00D841AA"/>
    <w:rsid w:val="00D848BE"/>
    <w:rsid w:val="00D91263"/>
    <w:rsid w:val="00D91882"/>
    <w:rsid w:val="00D919EB"/>
    <w:rsid w:val="00D9232B"/>
    <w:rsid w:val="00D96961"/>
    <w:rsid w:val="00DA1A02"/>
    <w:rsid w:val="00DA33BE"/>
    <w:rsid w:val="00DA7915"/>
    <w:rsid w:val="00DB0CAF"/>
    <w:rsid w:val="00DB570D"/>
    <w:rsid w:val="00DB7F6B"/>
    <w:rsid w:val="00DB7F74"/>
    <w:rsid w:val="00DC04AC"/>
    <w:rsid w:val="00DC131C"/>
    <w:rsid w:val="00DC1811"/>
    <w:rsid w:val="00DC1E13"/>
    <w:rsid w:val="00DC2D28"/>
    <w:rsid w:val="00DC32BD"/>
    <w:rsid w:val="00DC5837"/>
    <w:rsid w:val="00DD0F56"/>
    <w:rsid w:val="00DD3B4D"/>
    <w:rsid w:val="00DD3CF5"/>
    <w:rsid w:val="00DD5A94"/>
    <w:rsid w:val="00DD69E8"/>
    <w:rsid w:val="00DE6F37"/>
    <w:rsid w:val="00DF3575"/>
    <w:rsid w:val="00DF4147"/>
    <w:rsid w:val="00DF5CFC"/>
    <w:rsid w:val="00DF69AB"/>
    <w:rsid w:val="00E00233"/>
    <w:rsid w:val="00E066BB"/>
    <w:rsid w:val="00E12FEC"/>
    <w:rsid w:val="00E20658"/>
    <w:rsid w:val="00E21892"/>
    <w:rsid w:val="00E23207"/>
    <w:rsid w:val="00E25D5F"/>
    <w:rsid w:val="00E275A3"/>
    <w:rsid w:val="00E304A6"/>
    <w:rsid w:val="00E31C1B"/>
    <w:rsid w:val="00E32D27"/>
    <w:rsid w:val="00E374BA"/>
    <w:rsid w:val="00E42857"/>
    <w:rsid w:val="00E474FE"/>
    <w:rsid w:val="00E51071"/>
    <w:rsid w:val="00E56B7E"/>
    <w:rsid w:val="00E61E7A"/>
    <w:rsid w:val="00E625B2"/>
    <w:rsid w:val="00E6381B"/>
    <w:rsid w:val="00E65AEF"/>
    <w:rsid w:val="00E66671"/>
    <w:rsid w:val="00E72D24"/>
    <w:rsid w:val="00E738B6"/>
    <w:rsid w:val="00E77C10"/>
    <w:rsid w:val="00E9142E"/>
    <w:rsid w:val="00EA6B0A"/>
    <w:rsid w:val="00EA6CD1"/>
    <w:rsid w:val="00EA7AD7"/>
    <w:rsid w:val="00EB5FFD"/>
    <w:rsid w:val="00EC1794"/>
    <w:rsid w:val="00EC2344"/>
    <w:rsid w:val="00EC23E5"/>
    <w:rsid w:val="00EC4FE5"/>
    <w:rsid w:val="00EC6284"/>
    <w:rsid w:val="00EC6306"/>
    <w:rsid w:val="00ED2CB2"/>
    <w:rsid w:val="00ED507D"/>
    <w:rsid w:val="00ED69BA"/>
    <w:rsid w:val="00ED7587"/>
    <w:rsid w:val="00ED7FD2"/>
    <w:rsid w:val="00EF3C73"/>
    <w:rsid w:val="00EF3CDE"/>
    <w:rsid w:val="00EF42C9"/>
    <w:rsid w:val="00F00844"/>
    <w:rsid w:val="00F02C11"/>
    <w:rsid w:val="00F035B8"/>
    <w:rsid w:val="00F043F8"/>
    <w:rsid w:val="00F05D1B"/>
    <w:rsid w:val="00F0752E"/>
    <w:rsid w:val="00F07D13"/>
    <w:rsid w:val="00F12FFB"/>
    <w:rsid w:val="00F13131"/>
    <w:rsid w:val="00F13525"/>
    <w:rsid w:val="00F146BA"/>
    <w:rsid w:val="00F17325"/>
    <w:rsid w:val="00F20797"/>
    <w:rsid w:val="00F25D5C"/>
    <w:rsid w:val="00F31495"/>
    <w:rsid w:val="00F41235"/>
    <w:rsid w:val="00F412B3"/>
    <w:rsid w:val="00F41359"/>
    <w:rsid w:val="00F421CF"/>
    <w:rsid w:val="00F47CC0"/>
    <w:rsid w:val="00F55FDA"/>
    <w:rsid w:val="00F57E8E"/>
    <w:rsid w:val="00F6552C"/>
    <w:rsid w:val="00F67748"/>
    <w:rsid w:val="00F73C23"/>
    <w:rsid w:val="00F749A3"/>
    <w:rsid w:val="00F804FD"/>
    <w:rsid w:val="00F8173D"/>
    <w:rsid w:val="00F8293F"/>
    <w:rsid w:val="00F846F3"/>
    <w:rsid w:val="00F87B76"/>
    <w:rsid w:val="00F91AFA"/>
    <w:rsid w:val="00F92592"/>
    <w:rsid w:val="00F933FC"/>
    <w:rsid w:val="00F94150"/>
    <w:rsid w:val="00F942BA"/>
    <w:rsid w:val="00FA0A7E"/>
    <w:rsid w:val="00FA253F"/>
    <w:rsid w:val="00FA2FE1"/>
    <w:rsid w:val="00FA521B"/>
    <w:rsid w:val="00FA58ED"/>
    <w:rsid w:val="00FB2833"/>
    <w:rsid w:val="00FB2CB1"/>
    <w:rsid w:val="00FB41FE"/>
    <w:rsid w:val="00FC4BDB"/>
    <w:rsid w:val="00FD088D"/>
    <w:rsid w:val="00FD104C"/>
    <w:rsid w:val="00FD5088"/>
    <w:rsid w:val="00FD5A5A"/>
    <w:rsid w:val="00FE50E4"/>
    <w:rsid w:val="00FF2CED"/>
    <w:rsid w:val="00FF430D"/>
    <w:rsid w:val="00FF61B0"/>
    <w:rsid w:val="00FF7561"/>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A6CE"/>
  <w15:chartTrackingRefBased/>
  <w15:docId w15:val="{5F2FA06A-7B6C-4E2A-BC76-6918DACC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619"/>
  </w:style>
  <w:style w:type="paragraph" w:styleId="Heading1">
    <w:name w:val="heading 1"/>
    <w:basedOn w:val="Normal"/>
    <w:next w:val="Normal"/>
    <w:link w:val="Heading1Char"/>
    <w:uiPriority w:val="9"/>
    <w:qFormat/>
    <w:rsid w:val="00536E88"/>
    <w:pPr>
      <w:keepNext/>
      <w:keepLines/>
      <w:pBdr>
        <w:bottom w:val="single" w:sz="18" w:space="1" w:color="2F5496" w:themeColor="accent1" w:themeShade="BF"/>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E88"/>
    <w:pPr>
      <w:keepNext/>
      <w:keepLines/>
      <w:spacing w:before="40" w:after="0"/>
      <w:outlineLvl w:val="1"/>
    </w:pPr>
    <w:rPr>
      <w:rFonts w:asciiTheme="majorHAnsi" w:eastAsiaTheme="majorEastAsia" w:hAnsiTheme="majorHAnsi" w:cstheme="majorBidi"/>
      <w:color w:val="C00000"/>
      <w:sz w:val="26"/>
      <w:szCs w:val="26"/>
    </w:rPr>
  </w:style>
  <w:style w:type="paragraph" w:styleId="Heading3">
    <w:name w:val="heading 3"/>
    <w:basedOn w:val="Normal"/>
    <w:next w:val="Normal"/>
    <w:link w:val="Heading3Char"/>
    <w:uiPriority w:val="9"/>
    <w:unhideWhenUsed/>
    <w:qFormat/>
    <w:rsid w:val="001D7E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7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7D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607D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607D0"/>
    <w:rPr>
      <w:rFonts w:eastAsiaTheme="minorEastAsia"/>
      <w:kern w:val="0"/>
      <w14:ligatures w14:val="none"/>
    </w:rPr>
  </w:style>
  <w:style w:type="character" w:customStyle="1" w:styleId="Heading1Char">
    <w:name w:val="Heading 1 Char"/>
    <w:basedOn w:val="DefaultParagraphFont"/>
    <w:link w:val="Heading1"/>
    <w:uiPriority w:val="9"/>
    <w:rsid w:val="00536E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1C1B"/>
    <w:pPr>
      <w:outlineLvl w:val="9"/>
    </w:pPr>
    <w:rPr>
      <w:kern w:val="0"/>
      <w14:ligatures w14:val="none"/>
    </w:rPr>
  </w:style>
  <w:style w:type="table" w:styleId="TableGrid">
    <w:name w:val="Table Grid"/>
    <w:basedOn w:val="TableNormal"/>
    <w:uiPriority w:val="39"/>
    <w:rsid w:val="00451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517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4F3DC9"/>
    <w:pPr>
      <w:ind w:left="720"/>
      <w:contextualSpacing/>
    </w:pPr>
  </w:style>
  <w:style w:type="paragraph" w:styleId="EndnoteText">
    <w:name w:val="endnote text"/>
    <w:basedOn w:val="Normal"/>
    <w:link w:val="EndnoteTextChar"/>
    <w:uiPriority w:val="99"/>
    <w:semiHidden/>
    <w:unhideWhenUsed/>
    <w:rsid w:val="00CD2F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2F4F"/>
    <w:rPr>
      <w:sz w:val="20"/>
      <w:szCs w:val="20"/>
    </w:rPr>
  </w:style>
  <w:style w:type="character" w:styleId="EndnoteReference">
    <w:name w:val="endnote reference"/>
    <w:basedOn w:val="DefaultParagraphFont"/>
    <w:uiPriority w:val="99"/>
    <w:semiHidden/>
    <w:unhideWhenUsed/>
    <w:rsid w:val="00CD2F4F"/>
    <w:rPr>
      <w:vertAlign w:val="superscript"/>
    </w:rPr>
  </w:style>
  <w:style w:type="paragraph" w:styleId="FootnoteText">
    <w:name w:val="footnote text"/>
    <w:basedOn w:val="Normal"/>
    <w:link w:val="FootnoteTextChar"/>
    <w:uiPriority w:val="99"/>
    <w:semiHidden/>
    <w:unhideWhenUsed/>
    <w:rsid w:val="00CD2F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2F4F"/>
    <w:rPr>
      <w:sz w:val="20"/>
      <w:szCs w:val="20"/>
    </w:rPr>
  </w:style>
  <w:style w:type="character" w:styleId="FootnoteReference">
    <w:name w:val="footnote reference"/>
    <w:basedOn w:val="DefaultParagraphFont"/>
    <w:uiPriority w:val="99"/>
    <w:semiHidden/>
    <w:unhideWhenUsed/>
    <w:rsid w:val="00CD2F4F"/>
    <w:rPr>
      <w:vertAlign w:val="superscript"/>
    </w:rPr>
  </w:style>
  <w:style w:type="paragraph" w:styleId="Caption">
    <w:name w:val="caption"/>
    <w:basedOn w:val="Normal"/>
    <w:next w:val="Normal"/>
    <w:uiPriority w:val="35"/>
    <w:unhideWhenUsed/>
    <w:qFormat/>
    <w:rsid w:val="00936413"/>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936413"/>
    <w:pPr>
      <w:spacing w:after="100"/>
    </w:pPr>
  </w:style>
  <w:style w:type="character" w:styleId="Hyperlink">
    <w:name w:val="Hyperlink"/>
    <w:basedOn w:val="DefaultParagraphFont"/>
    <w:uiPriority w:val="99"/>
    <w:unhideWhenUsed/>
    <w:rsid w:val="00936413"/>
    <w:rPr>
      <w:color w:val="0563C1" w:themeColor="hyperlink"/>
      <w:u w:val="single"/>
    </w:rPr>
  </w:style>
  <w:style w:type="paragraph" w:styleId="TableofFigures">
    <w:name w:val="table of figures"/>
    <w:basedOn w:val="Normal"/>
    <w:next w:val="Normal"/>
    <w:uiPriority w:val="99"/>
    <w:unhideWhenUsed/>
    <w:rsid w:val="00936413"/>
    <w:pPr>
      <w:spacing w:after="0"/>
    </w:pPr>
  </w:style>
  <w:style w:type="paragraph" w:styleId="Header">
    <w:name w:val="header"/>
    <w:basedOn w:val="Normal"/>
    <w:link w:val="HeaderChar"/>
    <w:uiPriority w:val="99"/>
    <w:unhideWhenUsed/>
    <w:rsid w:val="00DD3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B4D"/>
  </w:style>
  <w:style w:type="paragraph" w:styleId="Footer">
    <w:name w:val="footer"/>
    <w:basedOn w:val="Normal"/>
    <w:link w:val="FooterChar"/>
    <w:uiPriority w:val="99"/>
    <w:unhideWhenUsed/>
    <w:rsid w:val="00DD3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B4D"/>
  </w:style>
  <w:style w:type="character" w:customStyle="1" w:styleId="Heading2Char">
    <w:name w:val="Heading 2 Char"/>
    <w:basedOn w:val="DefaultParagraphFont"/>
    <w:link w:val="Heading2"/>
    <w:uiPriority w:val="9"/>
    <w:rsid w:val="00536E88"/>
    <w:rPr>
      <w:rFonts w:asciiTheme="majorHAnsi" w:eastAsiaTheme="majorEastAsia" w:hAnsiTheme="majorHAnsi" w:cstheme="majorBidi"/>
      <w:color w:val="C00000"/>
      <w:sz w:val="26"/>
      <w:szCs w:val="26"/>
    </w:rPr>
  </w:style>
  <w:style w:type="character" w:customStyle="1" w:styleId="Heading3Char">
    <w:name w:val="Heading 3 Char"/>
    <w:basedOn w:val="DefaultParagraphFont"/>
    <w:link w:val="Heading3"/>
    <w:uiPriority w:val="9"/>
    <w:rsid w:val="001D7E62"/>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00844"/>
    <w:rPr>
      <w:color w:val="666666"/>
    </w:rPr>
  </w:style>
  <w:style w:type="character" w:styleId="UnresolvedMention">
    <w:name w:val="Unresolved Mention"/>
    <w:basedOn w:val="DefaultParagraphFont"/>
    <w:uiPriority w:val="99"/>
    <w:semiHidden/>
    <w:unhideWhenUsed/>
    <w:rsid w:val="00053F42"/>
    <w:rPr>
      <w:color w:val="605E5C"/>
      <w:shd w:val="clear" w:color="auto" w:fill="E1DFDD"/>
    </w:rPr>
  </w:style>
  <w:style w:type="paragraph" w:styleId="TOC2">
    <w:name w:val="toc 2"/>
    <w:basedOn w:val="Normal"/>
    <w:next w:val="Normal"/>
    <w:autoRedefine/>
    <w:uiPriority w:val="39"/>
    <w:unhideWhenUsed/>
    <w:rsid w:val="003723C6"/>
    <w:pPr>
      <w:spacing w:after="100"/>
      <w:ind w:left="220"/>
    </w:pPr>
  </w:style>
  <w:style w:type="character" w:styleId="FollowedHyperlink">
    <w:name w:val="FollowedHyperlink"/>
    <w:basedOn w:val="DefaultParagraphFont"/>
    <w:uiPriority w:val="99"/>
    <w:semiHidden/>
    <w:unhideWhenUsed/>
    <w:rsid w:val="003F2970"/>
    <w:rPr>
      <w:color w:val="954F72" w:themeColor="followedHyperlink"/>
      <w:u w:val="single"/>
    </w:rPr>
  </w:style>
  <w:style w:type="paragraph" w:styleId="Revision">
    <w:name w:val="Revision"/>
    <w:hidden/>
    <w:uiPriority w:val="99"/>
    <w:semiHidden/>
    <w:rsid w:val="00BA5F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A60A5895C740309211759C5B895401"/>
        <w:category>
          <w:name w:val="General"/>
          <w:gallery w:val="placeholder"/>
        </w:category>
        <w:types>
          <w:type w:val="bbPlcHdr"/>
        </w:types>
        <w:behaviors>
          <w:behavior w:val="content"/>
        </w:behaviors>
        <w:guid w:val="{C1EE93ED-C4B8-4397-88B0-BAAF7F710507}"/>
      </w:docPartPr>
      <w:docPartBody>
        <w:p w:rsidR="00FD5738" w:rsidRDefault="00FD5738" w:rsidP="00FD5738">
          <w:pPr>
            <w:pStyle w:val="A9A60A5895C740309211759C5B895401"/>
          </w:pPr>
          <w:r>
            <w:rPr>
              <w:color w:val="595959" w:themeColor="text1" w:themeTint="A6"/>
              <w:sz w:val="18"/>
              <w:szCs w:val="18"/>
            </w:rPr>
            <w:t>[Email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38"/>
    <w:rsid w:val="00004F6F"/>
    <w:rsid w:val="000F5624"/>
    <w:rsid w:val="00120A83"/>
    <w:rsid w:val="00663C2D"/>
    <w:rsid w:val="0084299B"/>
    <w:rsid w:val="00AF4EFC"/>
    <w:rsid w:val="00B57A83"/>
    <w:rsid w:val="00E304A6"/>
    <w:rsid w:val="00FD5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73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A60A5895C740309211759C5B895401">
    <w:name w:val="A9A60A5895C740309211759C5B895401"/>
    <w:rsid w:val="00FD5738"/>
    <w:pPr>
      <w:spacing w:after="0" w:line="240" w:lineRule="auto"/>
    </w:pPr>
    <w:rPr>
      <w:kern w:val="0"/>
      <w:sz w:val="22"/>
      <w:szCs w:val="22"/>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provides the defined governance template required for all solutions in the IRS Power Platform tenant that serve a production quality service.</Abstract>
  <CompanyAddress/>
  <CompanyPhone/>
  <CompanyFax/>
  <CompanyEmail>daniel.m.guynes@irs.gov</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13C35BB35DADA44AFC51502AB1F5C53" ma:contentTypeVersion="16" ma:contentTypeDescription="Create a new document." ma:contentTypeScope="" ma:versionID="c8ad109182a6fd2216c97210f78df8e9">
  <xsd:schema xmlns:xsd="http://www.w3.org/2001/XMLSchema" xmlns:xs="http://www.w3.org/2001/XMLSchema" xmlns:p="http://schemas.microsoft.com/office/2006/metadata/properties" xmlns:ns1="http://schemas.microsoft.com/sharepoint/v3" xmlns:ns2="21ee3894-f8fe-4d1a-8cdb-fc1a10b46d51" xmlns:ns3="35a7446d-474f-4400-97e2-85a559b17726" targetNamespace="http://schemas.microsoft.com/office/2006/metadata/properties" ma:root="true" ma:fieldsID="3bba3a29881a65016b7bdcac95870848" ns1:_="" ns2:_="" ns3:_="">
    <xsd:import namespace="http://schemas.microsoft.com/sharepoint/v3"/>
    <xsd:import namespace="21ee3894-f8fe-4d1a-8cdb-fc1a10b46d51"/>
    <xsd:import namespace="35a7446d-474f-4400-97e2-85a559b1772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ee3894-f8fe-4d1a-8cdb-fc1a10b46d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8893229-fc1a-4591-9812-6a184d4b58bc"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5a7446d-474f-4400-97e2-85a559b1772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113fec8-fba6-41b4-ba59-1730be2143f1}" ma:internalName="TaxCatchAll" ma:showField="CatchAllData" ma:web="35a7446d-474f-4400-97e2-85a559b17726">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35a7446d-474f-4400-97e2-85a559b17726" xsi:nil="true"/>
    <lcf76f155ced4ddcb4097134ff3c332f xmlns="21ee3894-f8fe-4d1a-8cdb-fc1a10b46d51">
      <Terms xmlns="http://schemas.microsoft.com/office/infopath/2007/PartnerControls"/>
    </lcf76f155ced4ddcb4097134ff3c332f>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9108CF-7D69-4EE6-99F0-A609492006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1ee3894-f8fe-4d1a-8cdb-fc1a10b46d51"/>
    <ds:schemaRef ds:uri="35a7446d-474f-4400-97e2-85a559b177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31FC13-2BEF-417C-AB9E-F19F8BD7A77C}">
  <ds:schemaRefs>
    <ds:schemaRef ds:uri="http://purl.org/dc/terms/"/>
    <ds:schemaRef ds:uri="21ee3894-f8fe-4d1a-8cdb-fc1a10b46d51"/>
    <ds:schemaRef ds:uri="http://schemas.microsoft.com/office/2006/documentManagement/types"/>
    <ds:schemaRef ds:uri="35a7446d-474f-4400-97e2-85a559b17726"/>
    <ds:schemaRef ds:uri="http://purl.org/dc/elements/1.1/"/>
    <ds:schemaRef ds:uri="http://schemas.microsoft.com/office/infopath/2007/PartnerControls"/>
    <ds:schemaRef ds:uri="http://schemas.openxmlformats.org/package/2006/metadata/core-properties"/>
    <ds:schemaRef ds:uri="http://schemas.microsoft.com/sharepoint/v3"/>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A5CF2936-ABBD-4159-977D-0C1FE6E86766}">
  <ds:schemaRefs>
    <ds:schemaRef ds:uri="http://schemas.openxmlformats.org/officeDocument/2006/bibliography"/>
  </ds:schemaRefs>
</ds:datastoreItem>
</file>

<file path=customXml/itemProps5.xml><?xml version="1.0" encoding="utf-8"?>
<ds:datastoreItem xmlns:ds="http://schemas.openxmlformats.org/officeDocument/2006/customXml" ds:itemID="{393A0186-B7E2-4A23-A811-96B57CF210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2000</TotalTime>
  <Pages>18</Pages>
  <Words>3059</Words>
  <Characters>17437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power platform governance</vt:lpstr>
    </vt:vector>
  </TitlesOfParts>
  <Company/>
  <LinksUpToDate>false</LinksUpToDate>
  <CharactersWithSpaces>20456</CharactersWithSpaces>
  <SharedDoc>false</SharedDoc>
  <HLinks>
    <vt:vector size="360" baseType="variant">
      <vt:variant>
        <vt:i4>6488128</vt:i4>
      </vt:variant>
      <vt:variant>
        <vt:i4>348</vt:i4>
      </vt:variant>
      <vt:variant>
        <vt:i4>0</vt:i4>
      </vt:variant>
      <vt:variant>
        <vt:i4>5</vt:i4>
      </vt:variant>
      <vt:variant>
        <vt:lpwstr/>
      </vt:variant>
      <vt:variant>
        <vt:lpwstr>_Step_7:_Use</vt:lpwstr>
      </vt:variant>
      <vt:variant>
        <vt:i4>6488128</vt:i4>
      </vt:variant>
      <vt:variant>
        <vt:i4>342</vt:i4>
      </vt:variant>
      <vt:variant>
        <vt:i4>0</vt:i4>
      </vt:variant>
      <vt:variant>
        <vt:i4>5</vt:i4>
      </vt:variant>
      <vt:variant>
        <vt:lpwstr/>
      </vt:variant>
      <vt:variant>
        <vt:lpwstr>_Step_7:_Use</vt:lpwstr>
      </vt:variant>
      <vt:variant>
        <vt:i4>131118</vt:i4>
      </vt:variant>
      <vt:variant>
        <vt:i4>339</vt:i4>
      </vt:variant>
      <vt:variant>
        <vt:i4>0</vt:i4>
      </vt:variant>
      <vt:variant>
        <vt:i4>5</vt:i4>
      </vt:variant>
      <vt:variant>
        <vt:lpwstr/>
      </vt:variant>
      <vt:variant>
        <vt:lpwstr>_Step_6:_Production</vt:lpwstr>
      </vt:variant>
      <vt:variant>
        <vt:i4>131118</vt:i4>
      </vt:variant>
      <vt:variant>
        <vt:i4>336</vt:i4>
      </vt:variant>
      <vt:variant>
        <vt:i4>0</vt:i4>
      </vt:variant>
      <vt:variant>
        <vt:i4>5</vt:i4>
      </vt:variant>
      <vt:variant>
        <vt:lpwstr/>
      </vt:variant>
      <vt:variant>
        <vt:lpwstr>_Step_6:_Production</vt:lpwstr>
      </vt:variant>
      <vt:variant>
        <vt:i4>786480</vt:i4>
      </vt:variant>
      <vt:variant>
        <vt:i4>333</vt:i4>
      </vt:variant>
      <vt:variant>
        <vt:i4>0</vt:i4>
      </vt:variant>
      <vt:variant>
        <vt:i4>5</vt:i4>
      </vt:variant>
      <vt:variant>
        <vt:lpwstr/>
      </vt:variant>
      <vt:variant>
        <vt:lpwstr>_Step_5:_Custom</vt:lpwstr>
      </vt:variant>
      <vt:variant>
        <vt:i4>786480</vt:i4>
      </vt:variant>
      <vt:variant>
        <vt:i4>330</vt:i4>
      </vt:variant>
      <vt:variant>
        <vt:i4>0</vt:i4>
      </vt:variant>
      <vt:variant>
        <vt:i4>5</vt:i4>
      </vt:variant>
      <vt:variant>
        <vt:lpwstr/>
      </vt:variant>
      <vt:variant>
        <vt:lpwstr>_Step_5:_Custom</vt:lpwstr>
      </vt:variant>
      <vt:variant>
        <vt:i4>6488145</vt:i4>
      </vt:variant>
      <vt:variant>
        <vt:i4>327</vt:i4>
      </vt:variant>
      <vt:variant>
        <vt:i4>0</vt:i4>
      </vt:variant>
      <vt:variant>
        <vt:i4>5</vt:i4>
      </vt:variant>
      <vt:variant>
        <vt:lpwstr/>
      </vt:variant>
      <vt:variant>
        <vt:lpwstr>_Step_4:_Data</vt:lpwstr>
      </vt:variant>
      <vt:variant>
        <vt:i4>6488145</vt:i4>
      </vt:variant>
      <vt:variant>
        <vt:i4>312</vt:i4>
      </vt:variant>
      <vt:variant>
        <vt:i4>0</vt:i4>
      </vt:variant>
      <vt:variant>
        <vt:i4>5</vt:i4>
      </vt:variant>
      <vt:variant>
        <vt:lpwstr/>
      </vt:variant>
      <vt:variant>
        <vt:lpwstr>_Step_4:_Data</vt:lpwstr>
      </vt:variant>
      <vt:variant>
        <vt:i4>6488150</vt:i4>
      </vt:variant>
      <vt:variant>
        <vt:i4>309</vt:i4>
      </vt:variant>
      <vt:variant>
        <vt:i4>0</vt:i4>
      </vt:variant>
      <vt:variant>
        <vt:i4>5</vt:i4>
      </vt:variant>
      <vt:variant>
        <vt:lpwstr/>
      </vt:variant>
      <vt:variant>
        <vt:lpwstr>_Step_3:_Data</vt:lpwstr>
      </vt:variant>
      <vt:variant>
        <vt:i4>6488150</vt:i4>
      </vt:variant>
      <vt:variant>
        <vt:i4>303</vt:i4>
      </vt:variant>
      <vt:variant>
        <vt:i4>0</vt:i4>
      </vt:variant>
      <vt:variant>
        <vt:i4>5</vt:i4>
      </vt:variant>
      <vt:variant>
        <vt:lpwstr/>
      </vt:variant>
      <vt:variant>
        <vt:lpwstr>_Step_3:_Data</vt:lpwstr>
      </vt:variant>
      <vt:variant>
        <vt:i4>61</vt:i4>
      </vt:variant>
      <vt:variant>
        <vt:i4>300</vt:i4>
      </vt:variant>
      <vt:variant>
        <vt:i4>0</vt:i4>
      </vt:variant>
      <vt:variant>
        <vt:i4>5</vt:i4>
      </vt:variant>
      <vt:variant>
        <vt:lpwstr/>
      </vt:variant>
      <vt:variant>
        <vt:lpwstr>_Step_2:_Connection</vt:lpwstr>
      </vt:variant>
      <vt:variant>
        <vt:i4>61</vt:i4>
      </vt:variant>
      <vt:variant>
        <vt:i4>294</vt:i4>
      </vt:variant>
      <vt:variant>
        <vt:i4>0</vt:i4>
      </vt:variant>
      <vt:variant>
        <vt:i4>5</vt:i4>
      </vt:variant>
      <vt:variant>
        <vt:lpwstr/>
      </vt:variant>
      <vt:variant>
        <vt:lpwstr>_Step_2:_Connection</vt:lpwstr>
      </vt:variant>
      <vt:variant>
        <vt:i4>7798854</vt:i4>
      </vt:variant>
      <vt:variant>
        <vt:i4>291</vt:i4>
      </vt:variant>
      <vt:variant>
        <vt:i4>0</vt:i4>
      </vt:variant>
      <vt:variant>
        <vt:i4>5</vt:i4>
      </vt:variant>
      <vt:variant>
        <vt:lpwstr/>
      </vt:variant>
      <vt:variant>
        <vt:lpwstr>_Step_1:_Solution</vt:lpwstr>
      </vt:variant>
      <vt:variant>
        <vt:i4>7798854</vt:i4>
      </vt:variant>
      <vt:variant>
        <vt:i4>285</vt:i4>
      </vt:variant>
      <vt:variant>
        <vt:i4>0</vt:i4>
      </vt:variant>
      <vt:variant>
        <vt:i4>5</vt:i4>
      </vt:variant>
      <vt:variant>
        <vt:lpwstr/>
      </vt:variant>
      <vt:variant>
        <vt:lpwstr>_Step_1:_Solution</vt:lpwstr>
      </vt:variant>
      <vt:variant>
        <vt:i4>65663</vt:i4>
      </vt:variant>
      <vt:variant>
        <vt:i4>282</vt:i4>
      </vt:variant>
      <vt:variant>
        <vt:i4>0</vt:i4>
      </vt:variant>
      <vt:variant>
        <vt:i4>5</vt:i4>
      </vt:variant>
      <vt:variant>
        <vt:lpwstr/>
      </vt:variant>
      <vt:variant>
        <vt:lpwstr>_Appendix_G:_Sample</vt:lpwstr>
      </vt:variant>
      <vt:variant>
        <vt:i4>65662</vt:i4>
      </vt:variant>
      <vt:variant>
        <vt:i4>276</vt:i4>
      </vt:variant>
      <vt:variant>
        <vt:i4>0</vt:i4>
      </vt:variant>
      <vt:variant>
        <vt:i4>5</vt:i4>
      </vt:variant>
      <vt:variant>
        <vt:lpwstr/>
      </vt:variant>
      <vt:variant>
        <vt:lpwstr>_Appendix_F:_Sample</vt:lpwstr>
      </vt:variant>
      <vt:variant>
        <vt:i4>786541</vt:i4>
      </vt:variant>
      <vt:variant>
        <vt:i4>270</vt:i4>
      </vt:variant>
      <vt:variant>
        <vt:i4>0</vt:i4>
      </vt:variant>
      <vt:variant>
        <vt:i4>5</vt:i4>
      </vt:variant>
      <vt:variant>
        <vt:lpwstr/>
      </vt:variant>
      <vt:variant>
        <vt:lpwstr>_Appendix_E:_Custom</vt:lpwstr>
      </vt:variant>
      <vt:variant>
        <vt:i4>65660</vt:i4>
      </vt:variant>
      <vt:variant>
        <vt:i4>264</vt:i4>
      </vt:variant>
      <vt:variant>
        <vt:i4>0</vt:i4>
      </vt:variant>
      <vt:variant>
        <vt:i4>5</vt:i4>
      </vt:variant>
      <vt:variant>
        <vt:lpwstr/>
      </vt:variant>
      <vt:variant>
        <vt:lpwstr>_Appendix_D:_Sample</vt:lpwstr>
      </vt:variant>
      <vt:variant>
        <vt:i4>65659</vt:i4>
      </vt:variant>
      <vt:variant>
        <vt:i4>258</vt:i4>
      </vt:variant>
      <vt:variant>
        <vt:i4>0</vt:i4>
      </vt:variant>
      <vt:variant>
        <vt:i4>5</vt:i4>
      </vt:variant>
      <vt:variant>
        <vt:lpwstr/>
      </vt:variant>
      <vt:variant>
        <vt:lpwstr>_Appendix_C:_Sample</vt:lpwstr>
      </vt:variant>
      <vt:variant>
        <vt:i4>65658</vt:i4>
      </vt:variant>
      <vt:variant>
        <vt:i4>252</vt:i4>
      </vt:variant>
      <vt:variant>
        <vt:i4>0</vt:i4>
      </vt:variant>
      <vt:variant>
        <vt:i4>5</vt:i4>
      </vt:variant>
      <vt:variant>
        <vt:lpwstr/>
      </vt:variant>
      <vt:variant>
        <vt:lpwstr>_Appendix_B:_Sample</vt:lpwstr>
      </vt:variant>
      <vt:variant>
        <vt:i4>65657</vt:i4>
      </vt:variant>
      <vt:variant>
        <vt:i4>246</vt:i4>
      </vt:variant>
      <vt:variant>
        <vt:i4>0</vt:i4>
      </vt:variant>
      <vt:variant>
        <vt:i4>5</vt:i4>
      </vt:variant>
      <vt:variant>
        <vt:lpwstr/>
      </vt:variant>
      <vt:variant>
        <vt:lpwstr>_Appendix_A:_Sample</vt:lpwstr>
      </vt:variant>
      <vt:variant>
        <vt:i4>1048624</vt:i4>
      </vt:variant>
      <vt:variant>
        <vt:i4>236</vt:i4>
      </vt:variant>
      <vt:variant>
        <vt:i4>0</vt:i4>
      </vt:variant>
      <vt:variant>
        <vt:i4>5</vt:i4>
      </vt:variant>
      <vt:variant>
        <vt:lpwstr/>
      </vt:variant>
      <vt:variant>
        <vt:lpwstr>_Toc190349542</vt:lpwstr>
      </vt:variant>
      <vt:variant>
        <vt:i4>1376304</vt:i4>
      </vt:variant>
      <vt:variant>
        <vt:i4>227</vt:i4>
      </vt:variant>
      <vt:variant>
        <vt:i4>0</vt:i4>
      </vt:variant>
      <vt:variant>
        <vt:i4>5</vt:i4>
      </vt:variant>
      <vt:variant>
        <vt:lpwstr/>
      </vt:variant>
      <vt:variant>
        <vt:lpwstr>_Toc190349516</vt:lpwstr>
      </vt:variant>
      <vt:variant>
        <vt:i4>1376304</vt:i4>
      </vt:variant>
      <vt:variant>
        <vt:i4>221</vt:i4>
      </vt:variant>
      <vt:variant>
        <vt:i4>0</vt:i4>
      </vt:variant>
      <vt:variant>
        <vt:i4>5</vt:i4>
      </vt:variant>
      <vt:variant>
        <vt:lpwstr/>
      </vt:variant>
      <vt:variant>
        <vt:lpwstr>_Toc190349515</vt:lpwstr>
      </vt:variant>
      <vt:variant>
        <vt:i4>1376304</vt:i4>
      </vt:variant>
      <vt:variant>
        <vt:i4>215</vt:i4>
      </vt:variant>
      <vt:variant>
        <vt:i4>0</vt:i4>
      </vt:variant>
      <vt:variant>
        <vt:i4>5</vt:i4>
      </vt:variant>
      <vt:variant>
        <vt:lpwstr/>
      </vt:variant>
      <vt:variant>
        <vt:lpwstr>_Toc190349514</vt:lpwstr>
      </vt:variant>
      <vt:variant>
        <vt:i4>1376304</vt:i4>
      </vt:variant>
      <vt:variant>
        <vt:i4>209</vt:i4>
      </vt:variant>
      <vt:variant>
        <vt:i4>0</vt:i4>
      </vt:variant>
      <vt:variant>
        <vt:i4>5</vt:i4>
      </vt:variant>
      <vt:variant>
        <vt:lpwstr/>
      </vt:variant>
      <vt:variant>
        <vt:lpwstr>_Toc190349513</vt:lpwstr>
      </vt:variant>
      <vt:variant>
        <vt:i4>1376304</vt:i4>
      </vt:variant>
      <vt:variant>
        <vt:i4>203</vt:i4>
      </vt:variant>
      <vt:variant>
        <vt:i4>0</vt:i4>
      </vt:variant>
      <vt:variant>
        <vt:i4>5</vt:i4>
      </vt:variant>
      <vt:variant>
        <vt:lpwstr/>
      </vt:variant>
      <vt:variant>
        <vt:lpwstr>_Toc190349512</vt:lpwstr>
      </vt:variant>
      <vt:variant>
        <vt:i4>1376304</vt:i4>
      </vt:variant>
      <vt:variant>
        <vt:i4>197</vt:i4>
      </vt:variant>
      <vt:variant>
        <vt:i4>0</vt:i4>
      </vt:variant>
      <vt:variant>
        <vt:i4>5</vt:i4>
      </vt:variant>
      <vt:variant>
        <vt:lpwstr/>
      </vt:variant>
      <vt:variant>
        <vt:lpwstr>_Toc190349511</vt:lpwstr>
      </vt:variant>
      <vt:variant>
        <vt:i4>1376304</vt:i4>
      </vt:variant>
      <vt:variant>
        <vt:i4>191</vt:i4>
      </vt:variant>
      <vt:variant>
        <vt:i4>0</vt:i4>
      </vt:variant>
      <vt:variant>
        <vt:i4>5</vt:i4>
      </vt:variant>
      <vt:variant>
        <vt:lpwstr/>
      </vt:variant>
      <vt:variant>
        <vt:lpwstr>_Toc190349510</vt:lpwstr>
      </vt:variant>
      <vt:variant>
        <vt:i4>1310768</vt:i4>
      </vt:variant>
      <vt:variant>
        <vt:i4>185</vt:i4>
      </vt:variant>
      <vt:variant>
        <vt:i4>0</vt:i4>
      </vt:variant>
      <vt:variant>
        <vt:i4>5</vt:i4>
      </vt:variant>
      <vt:variant>
        <vt:lpwstr/>
      </vt:variant>
      <vt:variant>
        <vt:lpwstr>_Toc190349509</vt:lpwstr>
      </vt:variant>
      <vt:variant>
        <vt:i4>1310768</vt:i4>
      </vt:variant>
      <vt:variant>
        <vt:i4>179</vt:i4>
      </vt:variant>
      <vt:variant>
        <vt:i4>0</vt:i4>
      </vt:variant>
      <vt:variant>
        <vt:i4>5</vt:i4>
      </vt:variant>
      <vt:variant>
        <vt:lpwstr/>
      </vt:variant>
      <vt:variant>
        <vt:lpwstr>_Toc190349508</vt:lpwstr>
      </vt:variant>
      <vt:variant>
        <vt:i4>1310768</vt:i4>
      </vt:variant>
      <vt:variant>
        <vt:i4>173</vt:i4>
      </vt:variant>
      <vt:variant>
        <vt:i4>0</vt:i4>
      </vt:variant>
      <vt:variant>
        <vt:i4>5</vt:i4>
      </vt:variant>
      <vt:variant>
        <vt:lpwstr/>
      </vt:variant>
      <vt:variant>
        <vt:lpwstr>_Toc190349507</vt:lpwstr>
      </vt:variant>
      <vt:variant>
        <vt:i4>1310768</vt:i4>
      </vt:variant>
      <vt:variant>
        <vt:i4>167</vt:i4>
      </vt:variant>
      <vt:variant>
        <vt:i4>0</vt:i4>
      </vt:variant>
      <vt:variant>
        <vt:i4>5</vt:i4>
      </vt:variant>
      <vt:variant>
        <vt:lpwstr/>
      </vt:variant>
      <vt:variant>
        <vt:lpwstr>_Toc190349506</vt:lpwstr>
      </vt:variant>
      <vt:variant>
        <vt:i4>1310768</vt:i4>
      </vt:variant>
      <vt:variant>
        <vt:i4>161</vt:i4>
      </vt:variant>
      <vt:variant>
        <vt:i4>0</vt:i4>
      </vt:variant>
      <vt:variant>
        <vt:i4>5</vt:i4>
      </vt:variant>
      <vt:variant>
        <vt:lpwstr/>
      </vt:variant>
      <vt:variant>
        <vt:lpwstr>_Toc190349505</vt:lpwstr>
      </vt:variant>
      <vt:variant>
        <vt:i4>1310768</vt:i4>
      </vt:variant>
      <vt:variant>
        <vt:i4>155</vt:i4>
      </vt:variant>
      <vt:variant>
        <vt:i4>0</vt:i4>
      </vt:variant>
      <vt:variant>
        <vt:i4>5</vt:i4>
      </vt:variant>
      <vt:variant>
        <vt:lpwstr/>
      </vt:variant>
      <vt:variant>
        <vt:lpwstr>_Toc190349504</vt:lpwstr>
      </vt:variant>
      <vt:variant>
        <vt:i4>1310768</vt:i4>
      </vt:variant>
      <vt:variant>
        <vt:i4>149</vt:i4>
      </vt:variant>
      <vt:variant>
        <vt:i4>0</vt:i4>
      </vt:variant>
      <vt:variant>
        <vt:i4>5</vt:i4>
      </vt:variant>
      <vt:variant>
        <vt:lpwstr/>
      </vt:variant>
      <vt:variant>
        <vt:lpwstr>_Toc190349503</vt:lpwstr>
      </vt:variant>
      <vt:variant>
        <vt:i4>1376307</vt:i4>
      </vt:variant>
      <vt:variant>
        <vt:i4>140</vt:i4>
      </vt:variant>
      <vt:variant>
        <vt:i4>0</vt:i4>
      </vt:variant>
      <vt:variant>
        <vt:i4>5</vt:i4>
      </vt:variant>
      <vt:variant>
        <vt:lpwstr/>
      </vt:variant>
      <vt:variant>
        <vt:lpwstr>_Toc190349616</vt:lpwstr>
      </vt:variant>
      <vt:variant>
        <vt:i4>1376307</vt:i4>
      </vt:variant>
      <vt:variant>
        <vt:i4>134</vt:i4>
      </vt:variant>
      <vt:variant>
        <vt:i4>0</vt:i4>
      </vt:variant>
      <vt:variant>
        <vt:i4>5</vt:i4>
      </vt:variant>
      <vt:variant>
        <vt:lpwstr/>
      </vt:variant>
      <vt:variant>
        <vt:lpwstr>_Toc190349615</vt:lpwstr>
      </vt:variant>
      <vt:variant>
        <vt:i4>1376307</vt:i4>
      </vt:variant>
      <vt:variant>
        <vt:i4>128</vt:i4>
      </vt:variant>
      <vt:variant>
        <vt:i4>0</vt:i4>
      </vt:variant>
      <vt:variant>
        <vt:i4>5</vt:i4>
      </vt:variant>
      <vt:variant>
        <vt:lpwstr/>
      </vt:variant>
      <vt:variant>
        <vt:lpwstr>_Toc190349614</vt:lpwstr>
      </vt:variant>
      <vt:variant>
        <vt:i4>1376307</vt:i4>
      </vt:variant>
      <vt:variant>
        <vt:i4>122</vt:i4>
      </vt:variant>
      <vt:variant>
        <vt:i4>0</vt:i4>
      </vt:variant>
      <vt:variant>
        <vt:i4>5</vt:i4>
      </vt:variant>
      <vt:variant>
        <vt:lpwstr/>
      </vt:variant>
      <vt:variant>
        <vt:lpwstr>_Toc190349613</vt:lpwstr>
      </vt:variant>
      <vt:variant>
        <vt:i4>1376307</vt:i4>
      </vt:variant>
      <vt:variant>
        <vt:i4>116</vt:i4>
      </vt:variant>
      <vt:variant>
        <vt:i4>0</vt:i4>
      </vt:variant>
      <vt:variant>
        <vt:i4>5</vt:i4>
      </vt:variant>
      <vt:variant>
        <vt:lpwstr/>
      </vt:variant>
      <vt:variant>
        <vt:lpwstr>_Toc190349612</vt:lpwstr>
      </vt:variant>
      <vt:variant>
        <vt:i4>1376307</vt:i4>
      </vt:variant>
      <vt:variant>
        <vt:i4>110</vt:i4>
      </vt:variant>
      <vt:variant>
        <vt:i4>0</vt:i4>
      </vt:variant>
      <vt:variant>
        <vt:i4>5</vt:i4>
      </vt:variant>
      <vt:variant>
        <vt:lpwstr/>
      </vt:variant>
      <vt:variant>
        <vt:lpwstr>_Toc190349611</vt:lpwstr>
      </vt:variant>
      <vt:variant>
        <vt:i4>1376307</vt:i4>
      </vt:variant>
      <vt:variant>
        <vt:i4>104</vt:i4>
      </vt:variant>
      <vt:variant>
        <vt:i4>0</vt:i4>
      </vt:variant>
      <vt:variant>
        <vt:i4>5</vt:i4>
      </vt:variant>
      <vt:variant>
        <vt:lpwstr/>
      </vt:variant>
      <vt:variant>
        <vt:lpwstr>_Toc190349610</vt:lpwstr>
      </vt:variant>
      <vt:variant>
        <vt:i4>1310771</vt:i4>
      </vt:variant>
      <vt:variant>
        <vt:i4>98</vt:i4>
      </vt:variant>
      <vt:variant>
        <vt:i4>0</vt:i4>
      </vt:variant>
      <vt:variant>
        <vt:i4>5</vt:i4>
      </vt:variant>
      <vt:variant>
        <vt:lpwstr/>
      </vt:variant>
      <vt:variant>
        <vt:lpwstr>_Toc190349609</vt:lpwstr>
      </vt:variant>
      <vt:variant>
        <vt:i4>1310771</vt:i4>
      </vt:variant>
      <vt:variant>
        <vt:i4>92</vt:i4>
      </vt:variant>
      <vt:variant>
        <vt:i4>0</vt:i4>
      </vt:variant>
      <vt:variant>
        <vt:i4>5</vt:i4>
      </vt:variant>
      <vt:variant>
        <vt:lpwstr/>
      </vt:variant>
      <vt:variant>
        <vt:lpwstr>_Toc190349608</vt:lpwstr>
      </vt:variant>
      <vt:variant>
        <vt:i4>1310771</vt:i4>
      </vt:variant>
      <vt:variant>
        <vt:i4>86</vt:i4>
      </vt:variant>
      <vt:variant>
        <vt:i4>0</vt:i4>
      </vt:variant>
      <vt:variant>
        <vt:i4>5</vt:i4>
      </vt:variant>
      <vt:variant>
        <vt:lpwstr/>
      </vt:variant>
      <vt:variant>
        <vt:lpwstr>_Toc190349607</vt:lpwstr>
      </vt:variant>
      <vt:variant>
        <vt:i4>1310771</vt:i4>
      </vt:variant>
      <vt:variant>
        <vt:i4>80</vt:i4>
      </vt:variant>
      <vt:variant>
        <vt:i4>0</vt:i4>
      </vt:variant>
      <vt:variant>
        <vt:i4>5</vt:i4>
      </vt:variant>
      <vt:variant>
        <vt:lpwstr/>
      </vt:variant>
      <vt:variant>
        <vt:lpwstr>_Toc190349606</vt:lpwstr>
      </vt:variant>
      <vt:variant>
        <vt:i4>1310771</vt:i4>
      </vt:variant>
      <vt:variant>
        <vt:i4>74</vt:i4>
      </vt:variant>
      <vt:variant>
        <vt:i4>0</vt:i4>
      </vt:variant>
      <vt:variant>
        <vt:i4>5</vt:i4>
      </vt:variant>
      <vt:variant>
        <vt:lpwstr/>
      </vt:variant>
      <vt:variant>
        <vt:lpwstr>_Toc190349605</vt:lpwstr>
      </vt:variant>
      <vt:variant>
        <vt:i4>1310771</vt:i4>
      </vt:variant>
      <vt:variant>
        <vt:i4>68</vt:i4>
      </vt:variant>
      <vt:variant>
        <vt:i4>0</vt:i4>
      </vt:variant>
      <vt:variant>
        <vt:i4>5</vt:i4>
      </vt:variant>
      <vt:variant>
        <vt:lpwstr/>
      </vt:variant>
      <vt:variant>
        <vt:lpwstr>_Toc190349604</vt:lpwstr>
      </vt:variant>
      <vt:variant>
        <vt:i4>1310771</vt:i4>
      </vt:variant>
      <vt:variant>
        <vt:i4>62</vt:i4>
      </vt:variant>
      <vt:variant>
        <vt:i4>0</vt:i4>
      </vt:variant>
      <vt:variant>
        <vt:i4>5</vt:i4>
      </vt:variant>
      <vt:variant>
        <vt:lpwstr/>
      </vt:variant>
      <vt:variant>
        <vt:lpwstr>_Toc190349603</vt:lpwstr>
      </vt:variant>
      <vt:variant>
        <vt:i4>1310771</vt:i4>
      </vt:variant>
      <vt:variant>
        <vt:i4>56</vt:i4>
      </vt:variant>
      <vt:variant>
        <vt:i4>0</vt:i4>
      </vt:variant>
      <vt:variant>
        <vt:i4>5</vt:i4>
      </vt:variant>
      <vt:variant>
        <vt:lpwstr/>
      </vt:variant>
      <vt:variant>
        <vt:lpwstr>_Toc190349602</vt:lpwstr>
      </vt:variant>
      <vt:variant>
        <vt:i4>1310771</vt:i4>
      </vt:variant>
      <vt:variant>
        <vt:i4>50</vt:i4>
      </vt:variant>
      <vt:variant>
        <vt:i4>0</vt:i4>
      </vt:variant>
      <vt:variant>
        <vt:i4>5</vt:i4>
      </vt:variant>
      <vt:variant>
        <vt:lpwstr/>
      </vt:variant>
      <vt:variant>
        <vt:lpwstr>_Toc190349601</vt:lpwstr>
      </vt:variant>
      <vt:variant>
        <vt:i4>1310771</vt:i4>
      </vt:variant>
      <vt:variant>
        <vt:i4>44</vt:i4>
      </vt:variant>
      <vt:variant>
        <vt:i4>0</vt:i4>
      </vt:variant>
      <vt:variant>
        <vt:i4>5</vt:i4>
      </vt:variant>
      <vt:variant>
        <vt:lpwstr/>
      </vt:variant>
      <vt:variant>
        <vt:lpwstr>_Toc190349600</vt:lpwstr>
      </vt:variant>
      <vt:variant>
        <vt:i4>1900592</vt:i4>
      </vt:variant>
      <vt:variant>
        <vt:i4>38</vt:i4>
      </vt:variant>
      <vt:variant>
        <vt:i4>0</vt:i4>
      </vt:variant>
      <vt:variant>
        <vt:i4>5</vt:i4>
      </vt:variant>
      <vt:variant>
        <vt:lpwstr/>
      </vt:variant>
      <vt:variant>
        <vt:lpwstr>_Toc190349599</vt:lpwstr>
      </vt:variant>
      <vt:variant>
        <vt:i4>1900592</vt:i4>
      </vt:variant>
      <vt:variant>
        <vt:i4>32</vt:i4>
      </vt:variant>
      <vt:variant>
        <vt:i4>0</vt:i4>
      </vt:variant>
      <vt:variant>
        <vt:i4>5</vt:i4>
      </vt:variant>
      <vt:variant>
        <vt:lpwstr/>
      </vt:variant>
      <vt:variant>
        <vt:lpwstr>_Toc190349598</vt:lpwstr>
      </vt:variant>
      <vt:variant>
        <vt:i4>1900592</vt:i4>
      </vt:variant>
      <vt:variant>
        <vt:i4>26</vt:i4>
      </vt:variant>
      <vt:variant>
        <vt:i4>0</vt:i4>
      </vt:variant>
      <vt:variant>
        <vt:i4>5</vt:i4>
      </vt:variant>
      <vt:variant>
        <vt:lpwstr/>
      </vt:variant>
      <vt:variant>
        <vt:lpwstr>_Toc190349597</vt:lpwstr>
      </vt:variant>
      <vt:variant>
        <vt:i4>1900592</vt:i4>
      </vt:variant>
      <vt:variant>
        <vt:i4>20</vt:i4>
      </vt:variant>
      <vt:variant>
        <vt:i4>0</vt:i4>
      </vt:variant>
      <vt:variant>
        <vt:i4>5</vt:i4>
      </vt:variant>
      <vt:variant>
        <vt:lpwstr/>
      </vt:variant>
      <vt:variant>
        <vt:lpwstr>_Toc190349596</vt:lpwstr>
      </vt:variant>
      <vt:variant>
        <vt:i4>1900592</vt:i4>
      </vt:variant>
      <vt:variant>
        <vt:i4>14</vt:i4>
      </vt:variant>
      <vt:variant>
        <vt:i4>0</vt:i4>
      </vt:variant>
      <vt:variant>
        <vt:i4>5</vt:i4>
      </vt:variant>
      <vt:variant>
        <vt:lpwstr/>
      </vt:variant>
      <vt:variant>
        <vt:lpwstr>_Toc190349595</vt:lpwstr>
      </vt:variant>
      <vt:variant>
        <vt:i4>1900592</vt:i4>
      </vt:variant>
      <vt:variant>
        <vt:i4>8</vt:i4>
      </vt:variant>
      <vt:variant>
        <vt:i4>0</vt:i4>
      </vt:variant>
      <vt:variant>
        <vt:i4>5</vt:i4>
      </vt:variant>
      <vt:variant>
        <vt:lpwstr/>
      </vt:variant>
      <vt:variant>
        <vt:lpwstr>_Toc190349594</vt:lpwstr>
      </vt:variant>
      <vt:variant>
        <vt:i4>1900592</vt:i4>
      </vt:variant>
      <vt:variant>
        <vt:i4>2</vt:i4>
      </vt:variant>
      <vt:variant>
        <vt:i4>0</vt:i4>
      </vt:variant>
      <vt:variant>
        <vt:i4>5</vt:i4>
      </vt:variant>
      <vt:variant>
        <vt:lpwstr/>
      </vt:variant>
      <vt:variant>
        <vt:lpwstr>_Toc190349593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platform Solution Design Template</dc:title>
  <dc:subject>IRS Power Platform Solution Governance</dc:subject>
  <dc:creator>Guynes Daniel M (Contractor)</dc:creator>
  <cp:keywords/>
  <dc:description/>
  <cp:lastModifiedBy>Guynes Daniel M (Contractor)</cp:lastModifiedBy>
  <cp:revision>666</cp:revision>
  <dcterms:created xsi:type="dcterms:W3CDTF">2025-01-17T21:08:00Z</dcterms:created>
  <dcterms:modified xsi:type="dcterms:W3CDTF">2025-02-25T16:46:00Z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31372f00,333710e4,552b410c</vt:lpwstr>
  </property>
  <property fmtid="{D5CDD505-2E9C-101B-9397-08002B2CF9AE}" pid="3" name="ClassificationContentMarkingHeaderFontProps">
    <vt:lpwstr>#000000,10,Calibri</vt:lpwstr>
  </property>
  <property fmtid="{D5CDD505-2E9C-101B-9397-08002B2CF9AE}" pid="4" name="ClassificationContentMarkingHeaderText">
    <vt:lpwstr>Sensitive But Unclassified (SBU) data: Share only with authenticated authorized persons with need to know. </vt:lpwstr>
  </property>
  <property fmtid="{D5CDD505-2E9C-101B-9397-08002B2CF9AE}" pid="5" name="MSIP_Label_0eaacb13-c7ac-4a55-a5c4-dc9bf07df685_Enabled">
    <vt:lpwstr>true</vt:lpwstr>
  </property>
  <property fmtid="{D5CDD505-2E9C-101B-9397-08002B2CF9AE}" pid="6" name="MSIP_Label_0eaacb13-c7ac-4a55-a5c4-dc9bf07df685_SetDate">
    <vt:lpwstr>2025-01-20T15:55:27Z</vt:lpwstr>
  </property>
  <property fmtid="{D5CDD505-2E9C-101B-9397-08002B2CF9AE}" pid="7" name="MSIP_Label_0eaacb13-c7ac-4a55-a5c4-dc9bf07df685_Method">
    <vt:lpwstr>Privileged</vt:lpwstr>
  </property>
  <property fmtid="{D5CDD505-2E9C-101B-9397-08002B2CF9AE}" pid="8" name="MSIP_Label_0eaacb13-c7ac-4a55-a5c4-dc9bf07df685_Name">
    <vt:lpwstr>SBU</vt:lpwstr>
  </property>
  <property fmtid="{D5CDD505-2E9C-101B-9397-08002B2CF9AE}" pid="9" name="MSIP_Label_0eaacb13-c7ac-4a55-a5c4-dc9bf07df685_SiteId">
    <vt:lpwstr>f2372b85-8802-490c-b196-7b96c73fee3b</vt:lpwstr>
  </property>
  <property fmtid="{D5CDD505-2E9C-101B-9397-08002B2CF9AE}" pid="10" name="MSIP_Label_0eaacb13-c7ac-4a55-a5c4-dc9bf07df685_ActionId">
    <vt:lpwstr>f2df64c7-46a5-463a-975d-789765f0e1ea</vt:lpwstr>
  </property>
  <property fmtid="{D5CDD505-2E9C-101B-9397-08002B2CF9AE}" pid="11" name="MSIP_Label_0eaacb13-c7ac-4a55-a5c4-dc9bf07df685_ContentBits">
    <vt:lpwstr>1</vt:lpwstr>
  </property>
  <property fmtid="{D5CDD505-2E9C-101B-9397-08002B2CF9AE}" pid="12" name="ContentTypeId">
    <vt:lpwstr>0x010100013C35BB35DADA44AFC51502AB1F5C53</vt:lpwstr>
  </property>
  <property fmtid="{D5CDD505-2E9C-101B-9397-08002B2CF9AE}" pid="13" name="MediaServiceImageTags">
    <vt:lpwstr/>
  </property>
</Properties>
</file>